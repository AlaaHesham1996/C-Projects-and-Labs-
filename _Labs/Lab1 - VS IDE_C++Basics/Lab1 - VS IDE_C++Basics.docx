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28" w:type="dxa"/>
        <w:tblBorders>
          <w:bottom w:val="single" w:sz="4" w:space="0" w:color="auto"/>
        </w:tblBorders>
        <w:tblLook w:val="0000" w:firstRow="0" w:lastRow="0" w:firstColumn="0" w:lastColumn="0" w:noHBand="0" w:noVBand="0"/>
      </w:tblPr>
      <w:tblGrid>
        <w:gridCol w:w="1951"/>
        <w:gridCol w:w="5812"/>
        <w:gridCol w:w="2065"/>
      </w:tblGrid>
      <w:tr w:rsidR="00377DD0" w14:paraId="4DE314A9" w14:textId="77777777" w:rsidTr="005B5C69">
        <w:trPr>
          <w:trHeight w:val="1024"/>
        </w:trPr>
        <w:tc>
          <w:tcPr>
            <w:tcW w:w="1951" w:type="dxa"/>
            <w:tcBorders>
              <w:bottom w:val="single" w:sz="18" w:space="0" w:color="auto"/>
            </w:tcBorders>
          </w:tcPr>
          <w:p w14:paraId="649D19FE" w14:textId="77777777" w:rsidR="00377DD0" w:rsidRPr="000B69F7" w:rsidRDefault="00377DD0" w:rsidP="005B5C69">
            <w:pPr>
              <w:pStyle w:val="Header"/>
              <w:jc w:val="left"/>
              <w:rPr>
                <w:sz w:val="20"/>
                <w:szCs w:val="12"/>
              </w:rPr>
            </w:pPr>
          </w:p>
        </w:tc>
        <w:tc>
          <w:tcPr>
            <w:tcW w:w="5812" w:type="dxa"/>
            <w:tcBorders>
              <w:bottom w:val="single" w:sz="18" w:space="0" w:color="auto"/>
            </w:tcBorders>
          </w:tcPr>
          <w:p w14:paraId="79FB070D" w14:textId="5F27C83A" w:rsidR="00377DD0" w:rsidRPr="00EB6793" w:rsidRDefault="00377DD0" w:rsidP="005B5C69">
            <w:pPr>
              <w:pStyle w:val="Header"/>
              <w:rPr>
                <w:sz w:val="40"/>
                <w:szCs w:val="48"/>
              </w:rPr>
            </w:pPr>
            <w:r>
              <w:rPr>
                <w:sz w:val="40"/>
                <w:szCs w:val="48"/>
              </w:rPr>
              <w:t>Fundamentals of Computer Programming</w:t>
            </w:r>
          </w:p>
          <w:p w14:paraId="2E4A7F80" w14:textId="34BB7316" w:rsidR="00377DD0" w:rsidRDefault="00210ECD" w:rsidP="00877230">
            <w:pPr>
              <w:pStyle w:val="Header"/>
            </w:pPr>
            <w:r>
              <w:rPr>
                <w:sz w:val="40"/>
                <w:szCs w:val="48"/>
              </w:rPr>
              <w:t>Visual Studio IDE</w:t>
            </w:r>
            <w:r w:rsidR="009E04E3">
              <w:t xml:space="preserve"> </w:t>
            </w:r>
            <w:r w:rsidR="009E04E3" w:rsidRPr="00645160">
              <w:rPr>
                <w:rFonts w:asciiTheme="minorHAnsi" w:hAnsiTheme="minorHAnsi" w:cstheme="minorHAnsi"/>
              </w:rPr>
              <w:t>&amp;</w:t>
            </w:r>
            <w:r w:rsidR="009E04E3">
              <w:t xml:space="preserve"> Basic C++ constructs</w:t>
            </w:r>
          </w:p>
        </w:tc>
        <w:tc>
          <w:tcPr>
            <w:tcW w:w="2065" w:type="dxa"/>
            <w:tcBorders>
              <w:bottom w:val="single" w:sz="18" w:space="0" w:color="auto"/>
            </w:tcBorders>
          </w:tcPr>
          <w:p w14:paraId="7B0A1C0D" w14:textId="7D79569F" w:rsidR="00377DD0" w:rsidRDefault="00377DD0" w:rsidP="00377DD0">
            <w:pPr>
              <w:pStyle w:val="Header"/>
              <w:jc w:val="right"/>
            </w:pPr>
            <w:r>
              <w:rPr>
                <w:sz w:val="24"/>
                <w:szCs w:val="24"/>
              </w:rPr>
              <w:t>Spring</w:t>
            </w:r>
            <w:r w:rsidRPr="000B69F7">
              <w:rPr>
                <w:sz w:val="24"/>
                <w:szCs w:val="24"/>
              </w:rPr>
              <w:t xml:space="preserve"> 20</w:t>
            </w:r>
            <w:r>
              <w:rPr>
                <w:sz w:val="24"/>
                <w:szCs w:val="24"/>
              </w:rPr>
              <w:t>19</w:t>
            </w:r>
          </w:p>
        </w:tc>
      </w:tr>
    </w:tbl>
    <w:p w14:paraId="5394A9AD" w14:textId="77777777" w:rsidR="00E95DC7" w:rsidRDefault="00F21CA7" w:rsidP="00E95DC7">
      <w:pPr>
        <w:pStyle w:val="Heading1"/>
        <w:ind w:firstLine="0"/>
        <w:rPr>
          <w:rFonts w:ascii="Arial" w:hAnsi="Arial" w:cs="Arial"/>
          <w:b/>
          <w:bCs/>
        </w:rPr>
      </w:pPr>
      <w:r w:rsidRPr="00E43557">
        <w:rPr>
          <w:rFonts w:ascii="Arial" w:hAnsi="Arial" w:cs="Arial"/>
          <w:b/>
          <w:bCs/>
        </w:rPr>
        <w:t>Objectives</w:t>
      </w:r>
    </w:p>
    <w:p w14:paraId="093E3B47" w14:textId="77777777" w:rsidR="000F6AD2" w:rsidRPr="00E95DC7" w:rsidRDefault="005931D0" w:rsidP="00E95DC7">
      <w:pPr>
        <w:pStyle w:val="Heading1"/>
        <w:ind w:firstLine="0"/>
        <w:rPr>
          <w:rFonts w:ascii="Arial" w:hAnsi="Arial" w:cs="Arial"/>
          <w:b/>
          <w:bCs/>
        </w:rPr>
      </w:pPr>
      <w:r w:rsidRPr="00115038">
        <w:rPr>
          <w:rFonts w:ascii="Arial" w:hAnsi="Arial" w:cs="Arial"/>
          <w:sz w:val="22"/>
          <w:szCs w:val="22"/>
        </w:rPr>
        <w:t>By the end of this lab</w:t>
      </w:r>
      <w:r w:rsidR="00C05F06" w:rsidRPr="00115038">
        <w:rPr>
          <w:rFonts w:ascii="Arial" w:hAnsi="Arial" w:cs="Arial"/>
          <w:sz w:val="22"/>
          <w:szCs w:val="22"/>
        </w:rPr>
        <w:t>,</w:t>
      </w:r>
      <w:r w:rsidRPr="00115038">
        <w:rPr>
          <w:rFonts w:ascii="Arial" w:hAnsi="Arial" w:cs="Arial"/>
          <w:sz w:val="22"/>
          <w:szCs w:val="22"/>
        </w:rPr>
        <w:t xml:space="preserve"> the student </w:t>
      </w:r>
      <w:r w:rsidR="000F6AD2">
        <w:rPr>
          <w:rFonts w:ascii="Arial" w:hAnsi="Arial" w:cs="Arial"/>
          <w:sz w:val="22"/>
          <w:szCs w:val="22"/>
        </w:rPr>
        <w:t>should</w:t>
      </w:r>
      <w:r w:rsidR="00281A93">
        <w:rPr>
          <w:rFonts w:ascii="Arial" w:hAnsi="Arial" w:cs="Arial"/>
          <w:sz w:val="22"/>
          <w:szCs w:val="22"/>
        </w:rPr>
        <w:t xml:space="preserve"> be ab</w:t>
      </w:r>
      <w:bookmarkStart w:id="0" w:name="_GoBack"/>
      <w:bookmarkEnd w:id="0"/>
      <w:r w:rsidR="00281A93">
        <w:rPr>
          <w:rFonts w:ascii="Arial" w:hAnsi="Arial" w:cs="Arial"/>
          <w:sz w:val="22"/>
          <w:szCs w:val="22"/>
        </w:rPr>
        <w:t>le to</w:t>
      </w:r>
      <w:r w:rsidRPr="00115038">
        <w:rPr>
          <w:rFonts w:ascii="Arial" w:hAnsi="Arial" w:cs="Arial"/>
          <w:sz w:val="22"/>
          <w:szCs w:val="22"/>
        </w:rPr>
        <w:t>:</w:t>
      </w:r>
    </w:p>
    <w:p w14:paraId="3374B5B6" w14:textId="7ECBBBD2" w:rsidR="000F6AD2" w:rsidRDefault="009D4408" w:rsidP="00E15DC8">
      <w:pPr>
        <w:pStyle w:val="Text1"/>
        <w:numPr>
          <w:ilvl w:val="0"/>
          <w:numId w:val="10"/>
        </w:numPr>
        <w:tabs>
          <w:tab w:val="left" w:pos="720"/>
        </w:tabs>
        <w:suppressAutoHyphens/>
      </w:pPr>
      <w:r>
        <w:t>List</w:t>
      </w:r>
      <w:r w:rsidR="000F6AD2">
        <w:t xml:space="preserve"> basic C</w:t>
      </w:r>
      <w:r w:rsidR="00877230">
        <w:t>++</w:t>
      </w:r>
      <w:r w:rsidR="000F6AD2">
        <w:t xml:space="preserve"> constructs.</w:t>
      </w:r>
    </w:p>
    <w:p w14:paraId="68F16970" w14:textId="1066DB29" w:rsidR="009D4408" w:rsidRDefault="009D4408" w:rsidP="00E15DC8">
      <w:pPr>
        <w:pStyle w:val="Text1"/>
        <w:numPr>
          <w:ilvl w:val="0"/>
          <w:numId w:val="10"/>
        </w:numPr>
        <w:tabs>
          <w:tab w:val="left" w:pos="720"/>
        </w:tabs>
        <w:suppressAutoHyphens/>
      </w:pPr>
      <w:r>
        <w:t>Write simple C++ programs.</w:t>
      </w:r>
    </w:p>
    <w:p w14:paraId="1F6BD352" w14:textId="77777777" w:rsidR="000F6AD2" w:rsidRPr="00F27446" w:rsidRDefault="000420CB" w:rsidP="00E15DC8">
      <w:pPr>
        <w:pStyle w:val="Text1"/>
        <w:numPr>
          <w:ilvl w:val="0"/>
          <w:numId w:val="10"/>
        </w:numPr>
        <w:tabs>
          <w:tab w:val="left" w:pos="720"/>
        </w:tabs>
        <w:suppressAutoHyphens/>
      </w:pPr>
      <w:r w:rsidRPr="00F27446">
        <w:t xml:space="preserve">Differentiate between </w:t>
      </w:r>
      <w:r w:rsidR="000F6AD2" w:rsidRPr="00F27446">
        <w:t>the role</w:t>
      </w:r>
      <w:r w:rsidRPr="00F27446">
        <w:t>s</w:t>
      </w:r>
      <w:r w:rsidR="000F6AD2" w:rsidRPr="00F27446">
        <w:t xml:space="preserve"> of the editor, compiler,</w:t>
      </w:r>
      <w:r w:rsidR="0074661E" w:rsidRPr="00F27446">
        <w:t xml:space="preserve"> linker,</w:t>
      </w:r>
      <w:r w:rsidR="000F6AD2" w:rsidRPr="00F27446">
        <w:t xml:space="preserve"> debugger and IDE.</w:t>
      </w:r>
    </w:p>
    <w:p w14:paraId="0696C038" w14:textId="60E1F4B9" w:rsidR="000F6AD2" w:rsidRDefault="003A6C7D" w:rsidP="00E15DC8">
      <w:pPr>
        <w:pStyle w:val="Text1"/>
        <w:numPr>
          <w:ilvl w:val="0"/>
          <w:numId w:val="10"/>
        </w:numPr>
        <w:tabs>
          <w:tab w:val="left" w:pos="720"/>
        </w:tabs>
        <w:suppressAutoHyphens/>
      </w:pPr>
      <w:r>
        <w:t>U</w:t>
      </w:r>
      <w:r w:rsidR="000F6AD2">
        <w:t xml:space="preserve">se </w:t>
      </w:r>
      <w:r w:rsidR="000F6AD2" w:rsidRPr="000F6AD2">
        <w:t xml:space="preserve">Visual C++ </w:t>
      </w:r>
      <w:r w:rsidR="00EB69E3">
        <w:t xml:space="preserve">IDE </w:t>
      </w:r>
      <w:r w:rsidR="000F6AD2" w:rsidRPr="000F6AD2">
        <w:t xml:space="preserve">to edit, compile and </w:t>
      </w:r>
      <w:r w:rsidR="00642539">
        <w:t>run</w:t>
      </w:r>
      <w:r w:rsidR="000F6AD2" w:rsidRPr="000F6AD2">
        <w:t xml:space="preserve"> console applications</w:t>
      </w:r>
      <w:r w:rsidR="00804382">
        <w:t>.</w:t>
      </w:r>
    </w:p>
    <w:p w14:paraId="6D24D94A" w14:textId="77777777" w:rsidR="00E73066" w:rsidRDefault="00E73066" w:rsidP="00E73066">
      <w:pPr>
        <w:pStyle w:val="Text1"/>
        <w:numPr>
          <w:ilvl w:val="0"/>
          <w:numId w:val="10"/>
        </w:numPr>
        <w:tabs>
          <w:tab w:val="left" w:pos="720"/>
        </w:tabs>
        <w:suppressAutoHyphens/>
      </w:pPr>
      <w:r>
        <w:t>Differentiate between syntax, runtime and logical errors.</w:t>
      </w:r>
    </w:p>
    <w:p w14:paraId="577636E5" w14:textId="30A0CEE7" w:rsidR="00E73066" w:rsidRDefault="009D4408" w:rsidP="00E73066">
      <w:pPr>
        <w:pStyle w:val="Text1"/>
        <w:numPr>
          <w:ilvl w:val="0"/>
          <w:numId w:val="10"/>
        </w:numPr>
        <w:tabs>
          <w:tab w:val="left" w:pos="720"/>
        </w:tabs>
        <w:suppressAutoHyphens/>
      </w:pPr>
      <w:r>
        <w:t>Use debugger</w:t>
      </w:r>
      <w:r w:rsidR="00E73066">
        <w:t xml:space="preserve"> to trace programs and to locate and solve program errors.</w:t>
      </w:r>
    </w:p>
    <w:p w14:paraId="44D39774" w14:textId="3B82B7DC" w:rsidR="00E95DC7" w:rsidRPr="00E95DC7" w:rsidRDefault="00E95DC7" w:rsidP="00210ECD">
      <w:pPr>
        <w:pStyle w:val="Heading1"/>
        <w:ind w:firstLine="0"/>
        <w:rPr>
          <w:rFonts w:ascii="Arial" w:hAnsi="Arial" w:cs="Arial"/>
          <w:b/>
          <w:bCs/>
          <w:u w:val="single"/>
        </w:rPr>
      </w:pPr>
      <w:r w:rsidRPr="00E95DC7">
        <w:rPr>
          <w:rFonts w:ascii="Arial" w:hAnsi="Arial" w:cs="Arial"/>
          <w:b/>
          <w:bCs/>
          <w:u w:val="single"/>
        </w:rPr>
        <w:t>Part</w:t>
      </w:r>
      <w:r w:rsidR="002F107D">
        <w:rPr>
          <w:rFonts w:ascii="Arial" w:hAnsi="Arial" w:cs="Arial"/>
          <w:b/>
          <w:bCs/>
          <w:u w:val="single"/>
        </w:rPr>
        <w:t xml:space="preserve"> I</w:t>
      </w:r>
      <w:r w:rsidRPr="00E95DC7">
        <w:rPr>
          <w:rFonts w:ascii="Arial" w:hAnsi="Arial" w:cs="Arial"/>
          <w:b/>
          <w:bCs/>
          <w:u w:val="single"/>
        </w:rPr>
        <w:t xml:space="preserve"> - </w:t>
      </w:r>
      <w:r w:rsidR="00210ECD">
        <w:rPr>
          <w:rFonts w:ascii="Arial" w:hAnsi="Arial" w:cs="Arial"/>
          <w:b/>
          <w:bCs/>
          <w:u w:val="single"/>
        </w:rPr>
        <w:t>Basic</w:t>
      </w:r>
      <w:r w:rsidRPr="00E95DC7">
        <w:rPr>
          <w:rFonts w:ascii="Arial" w:hAnsi="Arial" w:cs="Arial"/>
          <w:b/>
          <w:bCs/>
          <w:u w:val="single"/>
        </w:rPr>
        <w:t xml:space="preserve"> Programming tools</w:t>
      </w:r>
    </w:p>
    <w:p w14:paraId="58EEAAFD" w14:textId="77777777" w:rsidR="000F7CAC" w:rsidRPr="009E3669" w:rsidRDefault="00EF4CC6" w:rsidP="00641619">
      <w:pPr>
        <w:pStyle w:val="Heading1"/>
        <w:jc w:val="both"/>
        <w:rPr>
          <w:rFonts w:ascii="Arial" w:hAnsi="Arial" w:cs="Arial"/>
          <w:sz w:val="22"/>
          <w:szCs w:val="22"/>
        </w:rPr>
      </w:pPr>
      <w:r w:rsidRPr="009E3669">
        <w:rPr>
          <w:rFonts w:ascii="Arial" w:hAnsi="Arial" w:cs="Arial"/>
          <w:sz w:val="22"/>
          <w:szCs w:val="22"/>
        </w:rPr>
        <w:t xml:space="preserve">To develop software using C++ (or any compiled language) </w:t>
      </w:r>
      <w:r w:rsidR="00641619">
        <w:rPr>
          <w:rFonts w:ascii="Arial" w:hAnsi="Arial" w:cs="Arial"/>
          <w:sz w:val="22"/>
          <w:szCs w:val="22"/>
        </w:rPr>
        <w:t>you</w:t>
      </w:r>
      <w:r w:rsidRPr="009E3669">
        <w:rPr>
          <w:rFonts w:ascii="Arial" w:hAnsi="Arial" w:cs="Arial"/>
          <w:sz w:val="22"/>
          <w:szCs w:val="22"/>
        </w:rPr>
        <w:t xml:space="preserve"> need:</w:t>
      </w:r>
    </w:p>
    <w:p w14:paraId="5722866C" w14:textId="77777777" w:rsidR="00EF4CC6" w:rsidRDefault="00EF4CC6" w:rsidP="00E15DC8">
      <w:pPr>
        <w:pStyle w:val="Text1"/>
        <w:numPr>
          <w:ilvl w:val="0"/>
          <w:numId w:val="1"/>
        </w:numPr>
        <w:jc w:val="both"/>
      </w:pPr>
      <w:r>
        <w:t xml:space="preserve">A text </w:t>
      </w:r>
      <w:r w:rsidRPr="00EF4CC6">
        <w:rPr>
          <w:b/>
          <w:bCs/>
        </w:rPr>
        <w:t>editor</w:t>
      </w:r>
      <w:r>
        <w:t xml:space="preserve"> </w:t>
      </w:r>
      <w:r w:rsidR="00FA5BBA">
        <w:t>to</w:t>
      </w:r>
      <w:r>
        <w:t xml:space="preserve"> write the </w:t>
      </w:r>
      <w:r>
        <w:rPr>
          <w:i/>
          <w:iCs/>
        </w:rPr>
        <w:t xml:space="preserve">source code </w:t>
      </w:r>
      <w:r>
        <w:t xml:space="preserve">and save it into a </w:t>
      </w:r>
      <w:r>
        <w:rPr>
          <w:i/>
          <w:iCs/>
        </w:rPr>
        <w:t>source file</w:t>
      </w:r>
      <w:r>
        <w:t>.</w:t>
      </w:r>
    </w:p>
    <w:p w14:paraId="628BC742" w14:textId="77777777" w:rsidR="00292A30" w:rsidRDefault="00292A30" w:rsidP="009B5D61">
      <w:pPr>
        <w:pStyle w:val="Text1"/>
        <w:ind w:left="720"/>
        <w:jc w:val="both"/>
      </w:pPr>
    </w:p>
    <w:p w14:paraId="276809A4" w14:textId="77777777" w:rsidR="00852E8A" w:rsidRDefault="00EF4CC6" w:rsidP="00E15DC8">
      <w:pPr>
        <w:pStyle w:val="Text1"/>
        <w:numPr>
          <w:ilvl w:val="0"/>
          <w:numId w:val="1"/>
        </w:numPr>
        <w:jc w:val="both"/>
      </w:pPr>
      <w:r>
        <w:t xml:space="preserve">A </w:t>
      </w:r>
      <w:r w:rsidRPr="00365E19">
        <w:rPr>
          <w:b/>
          <w:bCs/>
        </w:rPr>
        <w:t>compiler</w:t>
      </w:r>
      <w:r>
        <w:t xml:space="preserve"> </w:t>
      </w:r>
      <w:r w:rsidR="0074661E">
        <w:t xml:space="preserve">and a </w:t>
      </w:r>
      <w:r w:rsidR="0074661E" w:rsidRPr="0074661E">
        <w:rPr>
          <w:b/>
          <w:bCs/>
        </w:rPr>
        <w:t>linker</w:t>
      </w:r>
      <w:r w:rsidR="0074661E">
        <w:t xml:space="preserve"> that accept source files, compile them and produce</w:t>
      </w:r>
      <w:r w:rsidR="00EE65FE">
        <w:t xml:space="preserve"> </w:t>
      </w:r>
      <w:r w:rsidR="00E27D97">
        <w:t>the corresponding machine instructions</w:t>
      </w:r>
      <w:r w:rsidR="00EB7ACF">
        <w:t xml:space="preserve"> usually in the form of an executable file</w:t>
      </w:r>
      <w:r w:rsidR="00365E19">
        <w:t xml:space="preserve"> </w:t>
      </w:r>
    </w:p>
    <w:p w14:paraId="5D46AA2C" w14:textId="77777777" w:rsidR="00365E19" w:rsidRDefault="00365E19" w:rsidP="00365E19">
      <w:pPr>
        <w:pStyle w:val="Text1"/>
        <w:ind w:left="720"/>
        <w:jc w:val="both"/>
      </w:pPr>
    </w:p>
    <w:p w14:paraId="7AFB52C4" w14:textId="77777777" w:rsidR="00852E8A" w:rsidRDefault="00852E8A" w:rsidP="00137B59">
      <w:pPr>
        <w:pStyle w:val="Text1"/>
        <w:jc w:val="both"/>
      </w:pPr>
      <w:r>
        <w:t xml:space="preserve">In C/C++, the final output is produced in 3 </w:t>
      </w:r>
      <w:proofErr w:type="spellStart"/>
      <w:r>
        <w:t>stages</w:t>
      </w:r>
      <w:proofErr w:type="spellEnd"/>
      <w:r w:rsidR="00491F2B">
        <w:t xml:space="preserve"> as shown in F</w:t>
      </w:r>
      <w:r w:rsidR="00D85767">
        <w:t>igure 1.1</w:t>
      </w:r>
      <w:r>
        <w:t xml:space="preserve">: </w:t>
      </w:r>
    </w:p>
    <w:p w14:paraId="16A321EA" w14:textId="77777777" w:rsidR="006E448A" w:rsidRDefault="00852E8A" w:rsidP="00E15DC8">
      <w:pPr>
        <w:pStyle w:val="Text1"/>
        <w:numPr>
          <w:ilvl w:val="0"/>
          <w:numId w:val="5"/>
        </w:numPr>
        <w:jc w:val="both"/>
      </w:pPr>
      <w:r w:rsidRPr="00642539">
        <w:rPr>
          <w:b/>
          <w:bCs/>
          <w:i/>
          <w:iCs/>
        </w:rPr>
        <w:t>Preprocessing</w:t>
      </w:r>
      <w:r>
        <w:t xml:space="preserve"> each s</w:t>
      </w:r>
      <w:r w:rsidR="006E448A">
        <w:t xml:space="preserve">ource file </w:t>
      </w:r>
    </w:p>
    <w:p w14:paraId="0B58D977" w14:textId="77777777" w:rsidR="00852E8A" w:rsidRDefault="003E26BC" w:rsidP="00137B59">
      <w:pPr>
        <w:pStyle w:val="Text1"/>
        <w:ind w:left="1080"/>
        <w:jc w:val="both"/>
      </w:pPr>
      <w:r>
        <w:t>In this stage, the</w:t>
      </w:r>
      <w:r w:rsidR="006E448A">
        <w:t xml:space="preserve"> preprocessor</w:t>
      </w:r>
      <w:r w:rsidR="00852E8A">
        <w:t xml:space="preserve"> </w:t>
      </w:r>
      <w:r w:rsidR="006E448A">
        <w:t>copies</w:t>
      </w:r>
      <w:r w:rsidR="004D6F43" w:rsidRPr="004D6F43">
        <w:t xml:space="preserve"> the contents of the included header files into the source code file, generates macro code, and replaces symbolic constants defined using #define with their values.</w:t>
      </w:r>
    </w:p>
    <w:p w14:paraId="6A9B5A55" w14:textId="77777777" w:rsidR="00852E8A" w:rsidRDefault="00247E1A" w:rsidP="00E15DC8">
      <w:pPr>
        <w:pStyle w:val="Text1"/>
        <w:numPr>
          <w:ilvl w:val="0"/>
          <w:numId w:val="5"/>
        </w:numPr>
        <w:jc w:val="both"/>
      </w:pPr>
      <w:r w:rsidRPr="00642539">
        <w:rPr>
          <w:b/>
          <w:bCs/>
          <w:i/>
          <w:iCs/>
        </w:rPr>
        <w:t>C</w:t>
      </w:r>
      <w:r w:rsidR="001238F5" w:rsidRPr="00642539">
        <w:rPr>
          <w:b/>
          <w:bCs/>
          <w:i/>
          <w:iCs/>
        </w:rPr>
        <w:t>ompiling</w:t>
      </w:r>
      <w:r w:rsidR="00E461E0">
        <w:t xml:space="preserve"> </w:t>
      </w:r>
      <w:r w:rsidR="00852E8A">
        <w:t xml:space="preserve">each preprocessed file to produce an </w:t>
      </w:r>
      <w:r w:rsidR="00852E8A" w:rsidRPr="00247E1A">
        <w:t>object file</w:t>
      </w:r>
      <w:r w:rsidR="001238F5">
        <w:t xml:space="preserve"> </w:t>
      </w:r>
    </w:p>
    <w:p w14:paraId="64E5603E" w14:textId="77777777" w:rsidR="00293AFC" w:rsidRDefault="00293AFC" w:rsidP="00293AFC">
      <w:pPr>
        <w:pStyle w:val="Text1"/>
        <w:ind w:left="1080"/>
        <w:jc w:val="both"/>
      </w:pPr>
      <w:r>
        <w:t xml:space="preserve">The compiler parses </w:t>
      </w:r>
      <w:r w:rsidR="00FC1CE5">
        <w:t>the source code and translates it into machine code.</w:t>
      </w:r>
    </w:p>
    <w:p w14:paraId="4EAA23E8" w14:textId="77777777" w:rsidR="00491089" w:rsidRDefault="00FC1CE5" w:rsidP="00642539">
      <w:pPr>
        <w:pStyle w:val="Text1"/>
        <w:ind w:left="1080"/>
        <w:jc w:val="both"/>
      </w:pPr>
      <w:r>
        <w:t>In this stage,</w:t>
      </w:r>
      <w:r w:rsidRPr="00FC1CE5">
        <w:rPr>
          <w:color w:val="000000"/>
          <w:sz w:val="21"/>
          <w:szCs w:val="21"/>
        </w:rPr>
        <w:t xml:space="preserve"> </w:t>
      </w:r>
      <w:r>
        <w:rPr>
          <w:rStyle w:val="apple-style-span"/>
          <w:color w:val="000000"/>
          <w:sz w:val="21"/>
          <w:szCs w:val="21"/>
        </w:rPr>
        <w:t xml:space="preserve">syntax errors or failed overload resolution </w:t>
      </w:r>
      <w:r w:rsidR="00BA707B">
        <w:rPr>
          <w:rStyle w:val="apple-style-span"/>
          <w:color w:val="000000"/>
          <w:sz w:val="21"/>
          <w:szCs w:val="21"/>
        </w:rPr>
        <w:t>errors</w:t>
      </w:r>
      <w:r>
        <w:rPr>
          <w:rStyle w:val="apple-style-span"/>
          <w:color w:val="000000"/>
          <w:sz w:val="21"/>
          <w:szCs w:val="21"/>
        </w:rPr>
        <w:t xml:space="preserve"> are reported.</w:t>
      </w:r>
    </w:p>
    <w:p w14:paraId="70305F02" w14:textId="77777777" w:rsidR="00365E19" w:rsidRDefault="00247E1A" w:rsidP="00E15DC8">
      <w:pPr>
        <w:pStyle w:val="Text1"/>
        <w:numPr>
          <w:ilvl w:val="0"/>
          <w:numId w:val="5"/>
        </w:numPr>
        <w:jc w:val="both"/>
      </w:pPr>
      <w:r w:rsidRPr="00642539">
        <w:rPr>
          <w:b/>
          <w:bCs/>
          <w:i/>
          <w:iCs/>
        </w:rPr>
        <w:t>L</w:t>
      </w:r>
      <w:r w:rsidR="00852E8A" w:rsidRPr="00642539">
        <w:rPr>
          <w:b/>
          <w:bCs/>
          <w:i/>
          <w:iCs/>
        </w:rPr>
        <w:t>inking</w:t>
      </w:r>
      <w:r w:rsidR="00852E8A" w:rsidRPr="00247E1A">
        <w:t xml:space="preserve"> </w:t>
      </w:r>
      <w:r w:rsidR="00852E8A">
        <w:t>these object fi</w:t>
      </w:r>
      <w:r w:rsidR="00E803BA">
        <w:t xml:space="preserve">les to produce the final output </w:t>
      </w:r>
      <w:r w:rsidR="000F5641">
        <w:t xml:space="preserve">(the </w:t>
      </w:r>
      <w:r w:rsidR="00E803BA">
        <w:t>executable file</w:t>
      </w:r>
      <w:r w:rsidR="000F5641">
        <w:t>)</w:t>
      </w:r>
      <w:r w:rsidR="00E803BA">
        <w:t>.</w:t>
      </w:r>
      <w:r w:rsidR="00365E19">
        <w:t xml:space="preserve"> </w:t>
      </w:r>
    </w:p>
    <w:p w14:paraId="0AB9C6DE" w14:textId="77777777" w:rsidR="00293AFC" w:rsidRDefault="00293AFC" w:rsidP="00365E19">
      <w:pPr>
        <w:pStyle w:val="Text1"/>
        <w:ind w:left="1080"/>
        <w:jc w:val="both"/>
      </w:pPr>
      <w:r>
        <w:t>The linke</w:t>
      </w:r>
      <w:r w:rsidR="003C6077" w:rsidRPr="00365E19">
        <w:rPr>
          <w:rStyle w:val="apple-style-span"/>
          <w:color w:val="000000"/>
          <w:sz w:val="21"/>
          <w:szCs w:val="21"/>
        </w:rPr>
        <w:t>r</w:t>
      </w:r>
      <w:r w:rsidR="00FC1CE5" w:rsidRPr="00365E19">
        <w:rPr>
          <w:rStyle w:val="apple-style-span"/>
          <w:color w:val="000000"/>
          <w:sz w:val="21"/>
          <w:szCs w:val="21"/>
        </w:rPr>
        <w:t xml:space="preserve"> links all the object files by replacing the references to undefined symbols contained within them with the correct addresses. Each of these symbols can be defined in other object files or in libraries. If they are defined in libraries other than the standard library, you need to tell the linker about them.</w:t>
      </w:r>
    </w:p>
    <w:p w14:paraId="140EDEEF" w14:textId="77777777" w:rsidR="00FC1CE5" w:rsidRDefault="00FC1CE5" w:rsidP="00BA707B">
      <w:pPr>
        <w:pStyle w:val="Text1"/>
        <w:ind w:left="1080"/>
        <w:jc w:val="both"/>
      </w:pPr>
      <w:r>
        <w:t>In this stage,</w:t>
      </w:r>
      <w:r w:rsidRPr="00FC1CE5">
        <w:rPr>
          <w:color w:val="000000"/>
          <w:sz w:val="21"/>
          <w:szCs w:val="21"/>
        </w:rPr>
        <w:t xml:space="preserve"> </w:t>
      </w:r>
      <w:r>
        <w:rPr>
          <w:rStyle w:val="apple-style-span"/>
          <w:color w:val="000000"/>
          <w:sz w:val="21"/>
          <w:szCs w:val="21"/>
        </w:rPr>
        <w:t>the most common errors are missing definitions or duplicate definitions</w:t>
      </w:r>
      <w:r w:rsidR="00BA707B">
        <w:rPr>
          <w:rStyle w:val="apple-style-span"/>
          <w:color w:val="000000"/>
          <w:sz w:val="21"/>
          <w:szCs w:val="21"/>
        </w:rPr>
        <w:t>.</w:t>
      </w:r>
      <w:r>
        <w:rPr>
          <w:rStyle w:val="apple-style-span"/>
          <w:color w:val="000000"/>
          <w:sz w:val="21"/>
          <w:szCs w:val="21"/>
        </w:rPr>
        <w:t xml:space="preserve"> </w:t>
      </w:r>
    </w:p>
    <w:p w14:paraId="198B37B7" w14:textId="77777777" w:rsidR="00BA707B" w:rsidRDefault="00BA707B" w:rsidP="00293AFC">
      <w:pPr>
        <w:pStyle w:val="Text1"/>
        <w:ind w:left="1080"/>
        <w:jc w:val="both"/>
      </w:pPr>
    </w:p>
    <w:tbl>
      <w:tblPr>
        <w:tblpPr w:leftFromText="180" w:rightFromText="180" w:vertAnchor="text" w:horzAnchor="margin" w:tblpXSpec="center"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BA707B" w14:paraId="4E02A6C2" w14:textId="77777777" w:rsidTr="00BA707B">
        <w:tc>
          <w:tcPr>
            <w:tcW w:w="9576" w:type="dxa"/>
          </w:tcPr>
          <w:p w14:paraId="0CE52680" w14:textId="082D9B45" w:rsidR="00BA707B" w:rsidRPr="001E643B" w:rsidRDefault="009D6140" w:rsidP="00BA707B">
            <w:pPr>
              <w:pStyle w:val="Text1"/>
              <w:ind w:left="0"/>
              <w:jc w:val="center"/>
              <w:rPr>
                <w:rFonts w:ascii="Courier New" w:hAnsi="Courier New" w:cs="Courier New"/>
              </w:rPr>
            </w:pPr>
            <w:r>
              <w:rPr>
                <w:rFonts w:ascii="Courier New" w:hAnsi="Courier New" w:cs="Courier New"/>
                <w:noProof/>
              </w:rPr>
              <w:drawing>
                <wp:inline distT="0" distB="0" distL="0" distR="0" wp14:anchorId="53030B60" wp14:editId="39583673">
                  <wp:extent cx="5487035" cy="1078865"/>
                  <wp:effectExtent l="0" t="0" r="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035" cy="1078865"/>
                          </a:xfrm>
                          <a:prstGeom prst="rect">
                            <a:avLst/>
                          </a:prstGeom>
                          <a:noFill/>
                        </pic:spPr>
                      </pic:pic>
                    </a:graphicData>
                  </a:graphic>
                </wp:inline>
              </w:drawing>
            </w:r>
          </w:p>
        </w:tc>
      </w:tr>
      <w:tr w:rsidR="00BA707B" w14:paraId="438D699D" w14:textId="77777777" w:rsidTr="00BA707B">
        <w:tc>
          <w:tcPr>
            <w:tcW w:w="9576" w:type="dxa"/>
            <w:shd w:val="clear" w:color="auto" w:fill="000000"/>
          </w:tcPr>
          <w:p w14:paraId="56C44B66" w14:textId="77777777" w:rsidR="00BA707B" w:rsidRPr="00A918FA" w:rsidRDefault="00BA707B" w:rsidP="00BA707B">
            <w:pPr>
              <w:pStyle w:val="Text1"/>
              <w:ind w:left="0"/>
              <w:rPr>
                <w:color w:val="FFFFFF"/>
              </w:rPr>
            </w:pPr>
            <w:r>
              <w:rPr>
                <w:color w:val="FFFFFF"/>
              </w:rPr>
              <w:t xml:space="preserve">                                                Figure</w:t>
            </w:r>
            <w:r w:rsidRPr="00A918FA">
              <w:rPr>
                <w:color w:val="FFFFFF"/>
              </w:rPr>
              <w:t xml:space="preserve">1-1 : </w:t>
            </w:r>
            <w:r>
              <w:rPr>
                <w:color w:val="FFFFFF"/>
              </w:rPr>
              <w:t>Compilation Process</w:t>
            </w:r>
          </w:p>
        </w:tc>
      </w:tr>
    </w:tbl>
    <w:p w14:paraId="2319728B" w14:textId="77777777" w:rsidR="00852E8A" w:rsidRDefault="00852E8A" w:rsidP="00852E8A">
      <w:pPr>
        <w:pStyle w:val="Text1"/>
        <w:ind w:left="720"/>
        <w:jc w:val="both"/>
      </w:pPr>
    </w:p>
    <w:p w14:paraId="0380EF98" w14:textId="77777777" w:rsidR="009D4408" w:rsidRDefault="009D4408">
      <w:pPr>
        <w:ind w:firstLine="0"/>
        <w:rPr>
          <w:rFonts w:cs="Arial"/>
          <w:b/>
          <w:bCs/>
          <w:sz w:val="26"/>
          <w:szCs w:val="26"/>
        </w:rPr>
      </w:pPr>
      <w:r>
        <w:rPr>
          <w:b/>
          <w:bCs/>
          <w:sz w:val="26"/>
          <w:szCs w:val="26"/>
        </w:rPr>
        <w:br w:type="page"/>
      </w:r>
    </w:p>
    <w:p w14:paraId="54F275D5" w14:textId="1C6FAE5D" w:rsidR="009D4408" w:rsidRPr="009D4408" w:rsidRDefault="009D4408" w:rsidP="00AC220C">
      <w:pPr>
        <w:pStyle w:val="Text1"/>
        <w:jc w:val="both"/>
        <w:rPr>
          <w:b/>
          <w:bCs/>
          <w:sz w:val="26"/>
          <w:szCs w:val="26"/>
        </w:rPr>
      </w:pPr>
      <w:r w:rsidRPr="009D4408">
        <w:rPr>
          <w:b/>
          <w:bCs/>
          <w:sz w:val="26"/>
          <w:szCs w:val="26"/>
        </w:rPr>
        <w:lastRenderedPageBreak/>
        <w:t>Debugger</w:t>
      </w:r>
    </w:p>
    <w:p w14:paraId="224C156A" w14:textId="77777777" w:rsidR="006A276F" w:rsidRDefault="005814E0" w:rsidP="009D4408">
      <w:pPr>
        <w:pStyle w:val="Text1"/>
        <w:ind w:firstLine="360"/>
        <w:jc w:val="both"/>
      </w:pPr>
      <w:r>
        <w:t xml:space="preserve">Sometimes, and </w:t>
      </w:r>
      <w:r w:rsidR="00F7298C" w:rsidRPr="00F7298C">
        <w:rPr>
          <w:b/>
          <w:bCs/>
        </w:rPr>
        <w:t>even if your program has no syntax errors</w:t>
      </w:r>
      <w:r>
        <w:t xml:space="preserve">, it </w:t>
      </w:r>
      <w:r w:rsidR="00064E46">
        <w:t xml:space="preserve">may not work as desired because of </w:t>
      </w:r>
      <w:r>
        <w:t xml:space="preserve">a logical error </w:t>
      </w:r>
      <w:r w:rsidR="00064E46">
        <w:t xml:space="preserve">or a </w:t>
      </w:r>
      <w:r w:rsidR="00064E46" w:rsidRPr="00064E46">
        <w:rPr>
          <w:i/>
          <w:iCs/>
        </w:rPr>
        <w:t>run-time</w:t>
      </w:r>
      <w:r w:rsidR="00064E46">
        <w:t xml:space="preserve"> </w:t>
      </w:r>
      <w:r w:rsidR="00064E46" w:rsidRPr="00B00F15">
        <w:rPr>
          <w:i/>
          <w:iCs/>
        </w:rPr>
        <w:t>error</w:t>
      </w:r>
      <w:r w:rsidR="00064E46">
        <w:t>. In this case</w:t>
      </w:r>
      <w:r>
        <w:t xml:space="preserve">, the compiler does not produce </w:t>
      </w:r>
      <w:r w:rsidR="005C4AE7">
        <w:t>error messages and</w:t>
      </w:r>
      <w:r w:rsidR="00064E46">
        <w:t xml:space="preserve"> you need to detect the part of the code </w:t>
      </w:r>
      <w:r w:rsidR="002574AE">
        <w:t>causing the problem and fix it, a</w:t>
      </w:r>
      <w:r w:rsidR="00064E46">
        <w:t xml:space="preserve"> process known as </w:t>
      </w:r>
      <w:r w:rsidR="00064E46" w:rsidRPr="00064E46">
        <w:rPr>
          <w:i/>
          <w:iCs/>
        </w:rPr>
        <w:t>debugging</w:t>
      </w:r>
      <w:r w:rsidR="00064E46">
        <w:t>.</w:t>
      </w:r>
      <w:r w:rsidR="000F3835">
        <w:t xml:space="preserve"> A </w:t>
      </w:r>
      <w:r w:rsidR="000F3835" w:rsidRPr="000F3835">
        <w:rPr>
          <w:b/>
          <w:bCs/>
        </w:rPr>
        <w:t>debugger</w:t>
      </w:r>
      <w:r w:rsidR="000F3835">
        <w:rPr>
          <w:b/>
          <w:bCs/>
        </w:rPr>
        <w:t xml:space="preserve"> </w:t>
      </w:r>
      <w:r w:rsidR="000F3835">
        <w:t xml:space="preserve">is a computer program that enables the developer to monitor the execution of the program, run it step by step, monitor variables or even change their values during execution, go back in time … </w:t>
      </w:r>
      <w:proofErr w:type="spellStart"/>
      <w:r w:rsidR="000F3835">
        <w:t>etc</w:t>
      </w:r>
      <w:proofErr w:type="spellEnd"/>
      <w:r w:rsidR="000F3835">
        <w:t xml:space="preserve"> to help the developer detect </w:t>
      </w:r>
      <w:r w:rsidR="00641619">
        <w:t xml:space="preserve">logical and runtime </w:t>
      </w:r>
      <w:r w:rsidR="000F3835">
        <w:t>p</w:t>
      </w:r>
      <w:r w:rsidR="00641619">
        <w:t>roblems in the</w:t>
      </w:r>
      <w:r w:rsidR="000F3835">
        <w:t xml:space="preserve"> code. </w:t>
      </w:r>
      <w:r w:rsidR="00641619">
        <w:t xml:space="preserve">More details about debugging will be explained in next lab. Interested reader is referred to </w:t>
      </w:r>
      <w:hyperlink r:id="rId10" w:history="1">
        <w:r w:rsidR="00641619" w:rsidRPr="003F0E3E">
          <w:rPr>
            <w:rStyle w:val="Hyperlink"/>
          </w:rPr>
          <w:t>http://en.wikipedia.org/wiki/Software_bug</w:t>
        </w:r>
      </w:hyperlink>
    </w:p>
    <w:p w14:paraId="5BDE51F5" w14:textId="77777777" w:rsidR="007A52AA" w:rsidRDefault="007A52AA" w:rsidP="009B5D61">
      <w:pPr>
        <w:pStyle w:val="Text1"/>
        <w:jc w:val="both"/>
      </w:pPr>
    </w:p>
    <w:p w14:paraId="7AFB04A8" w14:textId="6AC42843" w:rsidR="007A52AA" w:rsidRDefault="009666FE" w:rsidP="009D4408">
      <w:pPr>
        <w:pStyle w:val="Text1"/>
        <w:ind w:firstLine="360"/>
        <w:jc w:val="both"/>
      </w:pPr>
      <w:r>
        <w:t>A developer</w:t>
      </w:r>
      <w:r w:rsidR="0051362C">
        <w:t xml:space="preserve"> (programmer)</w:t>
      </w:r>
      <w:r>
        <w:t xml:space="preserve"> can use the editor, the compiler and the debugger separately, but usually the developer uses a package that integrates these three tools as well as other tools, allowing the </w:t>
      </w:r>
      <w:r w:rsidR="005C4AE7">
        <w:t xml:space="preserve">developer </w:t>
      </w:r>
      <w:r>
        <w:t xml:space="preserve">to use them and view their output through a single convenient graphical user interface. </w:t>
      </w:r>
      <w:r w:rsidR="00142642">
        <w:t>Such</w:t>
      </w:r>
      <w:r>
        <w:t xml:space="preserve"> package is called an </w:t>
      </w:r>
      <w:r w:rsidR="00FC154B">
        <w:rPr>
          <w:b/>
          <w:bCs/>
        </w:rPr>
        <w:t>i</w:t>
      </w:r>
      <w:r w:rsidRPr="009666FE">
        <w:rPr>
          <w:b/>
          <w:bCs/>
        </w:rPr>
        <w:t xml:space="preserve">ntegrated </w:t>
      </w:r>
      <w:r w:rsidR="00FC154B">
        <w:rPr>
          <w:b/>
          <w:bCs/>
        </w:rPr>
        <w:t>d</w:t>
      </w:r>
      <w:r w:rsidRPr="009666FE">
        <w:rPr>
          <w:b/>
          <w:bCs/>
        </w:rPr>
        <w:t xml:space="preserve">evelopment </w:t>
      </w:r>
      <w:r w:rsidR="00FC154B">
        <w:rPr>
          <w:b/>
          <w:bCs/>
        </w:rPr>
        <w:t>e</w:t>
      </w:r>
      <w:r w:rsidRPr="009666FE">
        <w:rPr>
          <w:b/>
          <w:bCs/>
        </w:rPr>
        <w:t>nvironment</w:t>
      </w:r>
      <w:r>
        <w:t xml:space="preserve"> or an </w:t>
      </w:r>
      <w:r w:rsidRPr="009666FE">
        <w:rPr>
          <w:b/>
          <w:bCs/>
        </w:rPr>
        <w:t>IDE</w:t>
      </w:r>
      <w:r>
        <w:t>.</w:t>
      </w:r>
    </w:p>
    <w:p w14:paraId="0AEEAD60" w14:textId="77777777" w:rsidR="00233173" w:rsidRDefault="00233173" w:rsidP="009B5D61">
      <w:pPr>
        <w:pStyle w:val="Text1"/>
        <w:jc w:val="both"/>
      </w:pPr>
    </w:p>
    <w:p w14:paraId="017DF799" w14:textId="77777777" w:rsidR="00233173" w:rsidRDefault="00233173" w:rsidP="00641619">
      <w:pPr>
        <w:pStyle w:val="Text1"/>
        <w:jc w:val="both"/>
      </w:pPr>
      <w:r>
        <w:t xml:space="preserve">This </w:t>
      </w:r>
      <w:r w:rsidR="00641619">
        <w:t>lab</w:t>
      </w:r>
      <w:r>
        <w:t xml:space="preserve"> is concerned with editing, compiling and debugging </w:t>
      </w:r>
      <w:r w:rsidRPr="00233173">
        <w:rPr>
          <w:i/>
          <w:iCs/>
        </w:rPr>
        <w:t>console applications</w:t>
      </w:r>
      <w:r>
        <w:t xml:space="preserve"> using </w:t>
      </w:r>
      <w:r w:rsidR="00D331EE" w:rsidRPr="00D331EE">
        <w:t xml:space="preserve">Microsoft Visual Studio </w:t>
      </w:r>
      <w:r>
        <w:t>IDE.</w:t>
      </w:r>
    </w:p>
    <w:p w14:paraId="58905324" w14:textId="233E97C6" w:rsidR="00642539" w:rsidRPr="00E95DC7" w:rsidRDefault="00626A0D" w:rsidP="00642539">
      <w:pPr>
        <w:pStyle w:val="Heading1"/>
        <w:ind w:firstLine="0"/>
        <w:rPr>
          <w:rFonts w:ascii="Arial" w:hAnsi="Arial" w:cs="Arial"/>
          <w:b/>
          <w:bCs/>
          <w:sz w:val="28"/>
          <w:szCs w:val="28"/>
        </w:rPr>
      </w:pPr>
      <w:r>
        <w:rPr>
          <w:rFonts w:ascii="Arial" w:hAnsi="Arial" w:cs="Arial"/>
          <w:b/>
          <w:bCs/>
          <w:sz w:val="28"/>
          <w:szCs w:val="28"/>
        </w:rPr>
        <w:t xml:space="preserve">C++ </w:t>
      </w:r>
      <w:r w:rsidR="00642539" w:rsidRPr="00E95DC7">
        <w:rPr>
          <w:rFonts w:ascii="Arial" w:hAnsi="Arial" w:cs="Arial"/>
          <w:b/>
          <w:bCs/>
          <w:sz w:val="28"/>
          <w:szCs w:val="28"/>
        </w:rPr>
        <w:t>Basic Language Constructs</w:t>
      </w:r>
    </w:p>
    <w:p w14:paraId="2A99BA21" w14:textId="77777777" w:rsidR="00642539" w:rsidRDefault="00642539" w:rsidP="00E15DC8">
      <w:pPr>
        <w:pStyle w:val="Text1"/>
        <w:numPr>
          <w:ilvl w:val="0"/>
          <w:numId w:val="4"/>
        </w:numPr>
      </w:pPr>
      <w:r>
        <w:t xml:space="preserve">Constant and variable </w:t>
      </w:r>
      <w:r w:rsidRPr="00377DD0">
        <w:rPr>
          <w:b/>
          <w:bCs/>
          <w:u w:val="single"/>
        </w:rPr>
        <w:t>declaration</w:t>
      </w:r>
      <w:r>
        <w:t>.</w:t>
      </w:r>
    </w:p>
    <w:p w14:paraId="47EAAC4E" w14:textId="77777777" w:rsidR="00642539" w:rsidRDefault="00642539" w:rsidP="00E15DC8">
      <w:pPr>
        <w:pStyle w:val="Text1"/>
        <w:numPr>
          <w:ilvl w:val="0"/>
          <w:numId w:val="4"/>
        </w:numPr>
      </w:pPr>
      <w:r>
        <w:t>Assignment Statement.</w:t>
      </w:r>
    </w:p>
    <w:p w14:paraId="10E1080D" w14:textId="77777777" w:rsidR="00642539" w:rsidRDefault="00642539" w:rsidP="00E15DC8">
      <w:pPr>
        <w:pStyle w:val="Text1"/>
        <w:numPr>
          <w:ilvl w:val="0"/>
          <w:numId w:val="4"/>
        </w:numPr>
      </w:pPr>
      <w:r>
        <w:t>Arithmetic and logic operations including comparison.</w:t>
      </w:r>
    </w:p>
    <w:p w14:paraId="2F161294" w14:textId="6E319BDB" w:rsidR="00015914" w:rsidRDefault="00015914" w:rsidP="00377DD0">
      <w:pPr>
        <w:pStyle w:val="Text1"/>
        <w:numPr>
          <w:ilvl w:val="0"/>
          <w:numId w:val="4"/>
        </w:numPr>
      </w:pPr>
      <w:r>
        <w:t xml:space="preserve">Input and output </w:t>
      </w:r>
    </w:p>
    <w:p w14:paraId="28806928" w14:textId="77777777" w:rsidR="00015914" w:rsidRDefault="00015914" w:rsidP="00E15DC8">
      <w:pPr>
        <w:pStyle w:val="Text1"/>
        <w:numPr>
          <w:ilvl w:val="0"/>
          <w:numId w:val="4"/>
        </w:numPr>
      </w:pPr>
      <w:r>
        <w:t>Comments.</w:t>
      </w:r>
    </w:p>
    <w:p w14:paraId="48CC2BD8" w14:textId="57CB09AA" w:rsidR="00015914" w:rsidRDefault="00015914" w:rsidP="00E15DC8">
      <w:pPr>
        <w:pStyle w:val="Text1"/>
        <w:numPr>
          <w:ilvl w:val="0"/>
          <w:numId w:val="4"/>
        </w:numPr>
      </w:pPr>
      <w:r>
        <w:t>Conditional statements (if, switch-case )</w:t>
      </w:r>
    </w:p>
    <w:p w14:paraId="7984F678" w14:textId="2020F1B3" w:rsidR="00642539" w:rsidRDefault="00015914" w:rsidP="00E15DC8">
      <w:pPr>
        <w:pStyle w:val="Text1"/>
        <w:numPr>
          <w:ilvl w:val="0"/>
          <w:numId w:val="4"/>
        </w:numPr>
      </w:pPr>
      <w:r>
        <w:t>Loop statements (for, while, do-while)</w:t>
      </w:r>
    </w:p>
    <w:p w14:paraId="0AA32E4F" w14:textId="7AEF48E3" w:rsidR="00015914" w:rsidRDefault="00015914" w:rsidP="00E15DC8">
      <w:pPr>
        <w:pStyle w:val="Text1"/>
        <w:numPr>
          <w:ilvl w:val="0"/>
          <w:numId w:val="4"/>
        </w:numPr>
      </w:pPr>
      <w:r>
        <w:t>Arrays.</w:t>
      </w:r>
    </w:p>
    <w:p w14:paraId="2B5B7CBD" w14:textId="42681C64" w:rsidR="00642539" w:rsidRDefault="00015914" w:rsidP="00E15DC8">
      <w:pPr>
        <w:pStyle w:val="Text1"/>
        <w:numPr>
          <w:ilvl w:val="0"/>
          <w:numId w:val="4"/>
        </w:numPr>
      </w:pPr>
      <w:r>
        <w:t>Functions</w:t>
      </w:r>
    </w:p>
    <w:p w14:paraId="6FCD2145" w14:textId="77777777" w:rsidR="00642539" w:rsidRDefault="00642539" w:rsidP="00E15DC8">
      <w:pPr>
        <w:pStyle w:val="Text1"/>
        <w:numPr>
          <w:ilvl w:val="0"/>
          <w:numId w:val="4"/>
        </w:numPr>
      </w:pPr>
      <w:r>
        <w:t>Built-in subroutines for input and output.</w:t>
      </w:r>
    </w:p>
    <w:p w14:paraId="2B824044" w14:textId="71E3A018" w:rsidR="00642539" w:rsidRDefault="00377DD0" w:rsidP="00377DD0">
      <w:pPr>
        <w:pStyle w:val="Text1"/>
        <w:numPr>
          <w:ilvl w:val="0"/>
          <w:numId w:val="4"/>
        </w:numPr>
      </w:pPr>
      <w:r>
        <w:t>Structures and Classes</w:t>
      </w:r>
    </w:p>
    <w:p w14:paraId="3EE82F45" w14:textId="77777777" w:rsidR="00642539" w:rsidRDefault="00642539" w:rsidP="00642539">
      <w:pPr>
        <w:pStyle w:val="Text1"/>
      </w:pPr>
    </w:p>
    <w:p w14:paraId="6C6A373D" w14:textId="77777777" w:rsidR="00642539" w:rsidRDefault="00642539" w:rsidP="00AC220C">
      <w:pPr>
        <w:pStyle w:val="Text1"/>
        <w:rPr>
          <w:b/>
          <w:bCs/>
        </w:rPr>
      </w:pPr>
      <w:r>
        <w:t>In this lab, these features will be demonstrated for C++ language.</w:t>
      </w:r>
    </w:p>
    <w:p w14:paraId="7C59DCE5" w14:textId="60272B94" w:rsidR="009D4408" w:rsidRDefault="009D4408" w:rsidP="009D4408">
      <w:pPr>
        <w:pStyle w:val="Heading1"/>
        <w:ind w:firstLine="0"/>
        <w:rPr>
          <w:rFonts w:ascii="Arial" w:hAnsi="Arial" w:cs="Arial"/>
          <w:b/>
          <w:bCs/>
          <w:sz w:val="28"/>
          <w:szCs w:val="28"/>
        </w:rPr>
      </w:pPr>
      <w:r w:rsidRPr="00E95DC7">
        <w:rPr>
          <w:rFonts w:ascii="Arial" w:hAnsi="Arial" w:cs="Arial"/>
          <w:b/>
          <w:bCs/>
          <w:u w:val="single"/>
        </w:rPr>
        <w:t>Part</w:t>
      </w:r>
      <w:r>
        <w:rPr>
          <w:rFonts w:ascii="Arial" w:hAnsi="Arial" w:cs="Arial"/>
          <w:b/>
          <w:bCs/>
          <w:u w:val="single"/>
        </w:rPr>
        <w:t xml:space="preserve"> </w:t>
      </w:r>
      <w:r>
        <w:rPr>
          <w:rFonts w:ascii="Arial" w:hAnsi="Arial" w:cs="Arial"/>
          <w:b/>
          <w:bCs/>
          <w:u w:val="single"/>
        </w:rPr>
        <w:t>I</w:t>
      </w:r>
      <w:r>
        <w:rPr>
          <w:rFonts w:ascii="Arial" w:hAnsi="Arial" w:cs="Arial"/>
          <w:b/>
          <w:bCs/>
          <w:u w:val="single"/>
        </w:rPr>
        <w:t>I</w:t>
      </w:r>
      <w:r w:rsidRPr="00E95DC7">
        <w:rPr>
          <w:rFonts w:ascii="Arial" w:hAnsi="Arial" w:cs="Arial"/>
          <w:b/>
          <w:bCs/>
          <w:u w:val="single"/>
        </w:rPr>
        <w:t xml:space="preserve"> </w:t>
      </w:r>
      <w:r>
        <w:rPr>
          <w:rFonts w:ascii="Arial" w:hAnsi="Arial" w:cs="Arial"/>
          <w:b/>
          <w:bCs/>
          <w:u w:val="single"/>
        </w:rPr>
        <w:t>–</w:t>
      </w:r>
      <w:r w:rsidRPr="00E95DC7">
        <w:rPr>
          <w:rFonts w:ascii="Arial" w:hAnsi="Arial" w:cs="Arial"/>
          <w:b/>
          <w:bCs/>
          <w:u w:val="single"/>
        </w:rPr>
        <w:t xml:space="preserve"> </w:t>
      </w:r>
      <w:r>
        <w:rPr>
          <w:rFonts w:ascii="Arial" w:hAnsi="Arial" w:cs="Arial"/>
          <w:b/>
          <w:bCs/>
          <w:u w:val="single"/>
        </w:rPr>
        <w:t>Visual Studio IDE</w:t>
      </w:r>
    </w:p>
    <w:p w14:paraId="41D622CF" w14:textId="77777777" w:rsidR="003C48BF" w:rsidRPr="00E95DC7" w:rsidRDefault="00C9310C" w:rsidP="00C9310C">
      <w:pPr>
        <w:pStyle w:val="Heading1"/>
        <w:ind w:firstLine="0"/>
        <w:rPr>
          <w:rFonts w:ascii="Arial" w:hAnsi="Arial" w:cs="Arial"/>
          <w:b/>
          <w:bCs/>
          <w:sz w:val="28"/>
          <w:szCs w:val="28"/>
        </w:rPr>
      </w:pPr>
      <w:r w:rsidRPr="00E95DC7">
        <w:rPr>
          <w:rFonts w:ascii="Arial" w:hAnsi="Arial" w:cs="Arial"/>
          <w:b/>
          <w:bCs/>
          <w:sz w:val="28"/>
          <w:szCs w:val="28"/>
        </w:rPr>
        <w:t>C</w:t>
      </w:r>
      <w:r w:rsidR="002243F1" w:rsidRPr="00E95DC7">
        <w:rPr>
          <w:rFonts w:ascii="Arial" w:hAnsi="Arial" w:cs="Arial"/>
          <w:b/>
          <w:bCs/>
          <w:sz w:val="28"/>
          <w:szCs w:val="28"/>
        </w:rPr>
        <w:t xml:space="preserve">reating and </w:t>
      </w:r>
      <w:r w:rsidR="000241EA" w:rsidRPr="00E95DC7">
        <w:rPr>
          <w:rFonts w:ascii="Arial" w:hAnsi="Arial" w:cs="Arial"/>
          <w:b/>
          <w:bCs/>
          <w:sz w:val="28"/>
          <w:szCs w:val="28"/>
        </w:rPr>
        <w:t>Manipulating Projects</w:t>
      </w:r>
    </w:p>
    <w:p w14:paraId="4F023E95" w14:textId="77777777" w:rsidR="007B4B37" w:rsidRDefault="007B4B37" w:rsidP="0069182A">
      <w:pPr>
        <w:pStyle w:val="Text1"/>
        <w:ind w:firstLine="360"/>
      </w:pPr>
      <w:r>
        <w:t xml:space="preserve">Almost all IDEs let the developer organize his work into </w:t>
      </w:r>
      <w:r w:rsidRPr="007B4B37">
        <w:rPr>
          <w:i/>
          <w:iCs/>
        </w:rPr>
        <w:t>projects</w:t>
      </w:r>
      <w:r>
        <w:t>. A project contains a set of files to be compiled as well as compilation settings to produce output file (e.g. exe file).</w:t>
      </w:r>
    </w:p>
    <w:p w14:paraId="2427BCBD" w14:textId="77777777" w:rsidR="006A4434" w:rsidRDefault="006A4434" w:rsidP="007B4B37">
      <w:pPr>
        <w:pStyle w:val="Text1"/>
      </w:pPr>
    </w:p>
    <w:p w14:paraId="238053A3" w14:textId="77777777" w:rsidR="006A4434" w:rsidRPr="007B4B37" w:rsidRDefault="00D62AD5" w:rsidP="00AC220C">
      <w:pPr>
        <w:pStyle w:val="Text1"/>
      </w:pPr>
      <w:r>
        <w:t xml:space="preserve">Here are the steps that you should follow in this </w:t>
      </w:r>
      <w:r w:rsidR="00AC220C">
        <w:t>lab</w:t>
      </w:r>
      <w:r>
        <w:t xml:space="preserve"> to make a project.</w:t>
      </w:r>
    </w:p>
    <w:p w14:paraId="0D1557CE" w14:textId="77777777" w:rsidR="007B4B37" w:rsidRPr="007B4B37" w:rsidRDefault="007B4B37" w:rsidP="007B4B37">
      <w:pPr>
        <w:pStyle w:val="Text1"/>
      </w:pPr>
    </w:p>
    <w:p w14:paraId="06D6272C" w14:textId="77777777" w:rsidR="00B22F99" w:rsidRDefault="00E703AB" w:rsidP="00E15DC8">
      <w:pPr>
        <w:pStyle w:val="Text1"/>
        <w:numPr>
          <w:ilvl w:val="0"/>
          <w:numId w:val="2"/>
        </w:numPr>
      </w:pPr>
      <w:r>
        <w:t xml:space="preserve">Open </w:t>
      </w:r>
      <w:r w:rsidR="00B22F99" w:rsidRPr="00D331EE">
        <w:t xml:space="preserve">Microsoft Visual Studio </w:t>
      </w:r>
    </w:p>
    <w:p w14:paraId="60A97256" w14:textId="77777777" w:rsidR="004E3A71" w:rsidRDefault="00532C70" w:rsidP="00E15DC8">
      <w:pPr>
        <w:pStyle w:val="Text1"/>
        <w:numPr>
          <w:ilvl w:val="0"/>
          <w:numId w:val="2"/>
        </w:numPr>
      </w:pPr>
      <w:r>
        <w:t>Select File</w:t>
      </w:r>
      <w:r>
        <w:sym w:font="Wingdings" w:char="F0E0"/>
      </w:r>
      <w:r>
        <w:t>New</w:t>
      </w:r>
      <w:r w:rsidR="004E3A71">
        <w:t xml:space="preserve"> </w:t>
      </w:r>
      <w:r w:rsidR="004E3A71">
        <w:sym w:font="Wingdings" w:char="F0E0"/>
      </w:r>
      <w:r w:rsidR="004E3A71">
        <w:t>Project</w:t>
      </w:r>
    </w:p>
    <w:p w14:paraId="5F9445A6" w14:textId="77777777" w:rsidR="004E3A71" w:rsidRDefault="004E3A71" w:rsidP="00E15DC8">
      <w:pPr>
        <w:pStyle w:val="Text1"/>
        <w:numPr>
          <w:ilvl w:val="0"/>
          <w:numId w:val="2"/>
        </w:numPr>
      </w:pPr>
      <w:r>
        <w:t>In the dialog box that will appear:</w:t>
      </w:r>
    </w:p>
    <w:p w14:paraId="5640ED89" w14:textId="77777777" w:rsidR="004E3A71" w:rsidRDefault="004E3A71" w:rsidP="00E15DC8">
      <w:pPr>
        <w:pStyle w:val="Text1"/>
        <w:numPr>
          <w:ilvl w:val="1"/>
          <w:numId w:val="2"/>
        </w:numPr>
      </w:pPr>
      <w:r>
        <w:t xml:space="preserve">Select Visual C++ </w:t>
      </w:r>
      <w:r>
        <w:sym w:font="Wingdings" w:char="F0E0"/>
      </w:r>
      <w:r>
        <w:t xml:space="preserve"> Win32 </w:t>
      </w:r>
      <w:r>
        <w:sym w:font="Wingdings" w:char="F0E0"/>
      </w:r>
      <w:r>
        <w:t xml:space="preserve"> Win32 Console Application</w:t>
      </w:r>
    </w:p>
    <w:p w14:paraId="13E580C1" w14:textId="77777777" w:rsidR="004E3A71" w:rsidRDefault="004E3A71" w:rsidP="00E15DC8">
      <w:pPr>
        <w:pStyle w:val="Text1"/>
        <w:numPr>
          <w:ilvl w:val="1"/>
          <w:numId w:val="2"/>
        </w:numPr>
      </w:pPr>
      <w:r>
        <w:t>Type project name and path.</w:t>
      </w:r>
    </w:p>
    <w:p w14:paraId="668939BD" w14:textId="77777777" w:rsidR="004E3A71" w:rsidRDefault="004E3A71" w:rsidP="00E15DC8">
      <w:pPr>
        <w:pStyle w:val="Text1"/>
        <w:numPr>
          <w:ilvl w:val="1"/>
          <w:numId w:val="2"/>
        </w:numPr>
      </w:pPr>
      <w:r>
        <w:t xml:space="preserve">Click “Ok”, select </w:t>
      </w:r>
      <w:r w:rsidRPr="0051362C">
        <w:rPr>
          <w:b/>
          <w:bCs/>
        </w:rPr>
        <w:t>“An empty project”</w:t>
      </w:r>
      <w:r>
        <w:t xml:space="preserve"> and Click “Finish”</w:t>
      </w:r>
    </w:p>
    <w:p w14:paraId="3978E865" w14:textId="77777777" w:rsidR="00F82AA4" w:rsidRDefault="00F82AA4" w:rsidP="0069182A">
      <w:pPr>
        <w:pStyle w:val="Text1"/>
        <w:ind w:firstLine="360"/>
      </w:pPr>
      <w:r>
        <w:t>Now the project is set up, you are ready to add a new source file to the project and write your program:</w:t>
      </w:r>
    </w:p>
    <w:p w14:paraId="6E783145" w14:textId="77777777" w:rsidR="0089052A" w:rsidRDefault="0089052A" w:rsidP="00683506">
      <w:pPr>
        <w:pStyle w:val="Text1"/>
      </w:pPr>
    </w:p>
    <w:p w14:paraId="14072851" w14:textId="77777777" w:rsidR="00CE2825" w:rsidRDefault="00EE7C22" w:rsidP="00E15DC8">
      <w:pPr>
        <w:pStyle w:val="Text1"/>
        <w:numPr>
          <w:ilvl w:val="0"/>
          <w:numId w:val="3"/>
        </w:numPr>
      </w:pPr>
      <w:r>
        <w:t>Select Project</w:t>
      </w:r>
      <w:r w:rsidR="00CE2825">
        <w:sym w:font="Wingdings" w:char="F0E0"/>
      </w:r>
      <w:r>
        <w:t>"Add New Item"</w:t>
      </w:r>
      <w:r w:rsidR="00AA53E1">
        <w:t xml:space="preserve"> or Right Click on the newly created project</w:t>
      </w:r>
      <w:r w:rsidR="00AA53E1">
        <w:sym w:font="Wingdings" w:char="F0E0"/>
      </w:r>
      <w:r w:rsidR="00AA53E1">
        <w:t>Add</w:t>
      </w:r>
      <w:r w:rsidR="00AA53E1">
        <w:sym w:font="Wingdings" w:char="F0E0"/>
      </w:r>
      <w:r w:rsidR="00E21CD5">
        <w:t>"</w:t>
      </w:r>
      <w:r w:rsidR="00AA53E1">
        <w:t>New Item</w:t>
      </w:r>
      <w:r w:rsidR="00E21CD5">
        <w:t>"</w:t>
      </w:r>
    </w:p>
    <w:p w14:paraId="71A275D4" w14:textId="77777777" w:rsidR="00DF37F7" w:rsidRDefault="00CE2825" w:rsidP="00E15DC8">
      <w:pPr>
        <w:pStyle w:val="Text1"/>
        <w:numPr>
          <w:ilvl w:val="0"/>
          <w:numId w:val="3"/>
        </w:numPr>
      </w:pPr>
      <w:r>
        <w:t>In the dialog box that will appear:</w:t>
      </w:r>
    </w:p>
    <w:p w14:paraId="008F2E05" w14:textId="77777777" w:rsidR="00DF37F7" w:rsidRDefault="005665CE" w:rsidP="00E15DC8">
      <w:pPr>
        <w:pStyle w:val="Text1"/>
        <w:numPr>
          <w:ilvl w:val="1"/>
          <w:numId w:val="3"/>
        </w:numPr>
      </w:pPr>
      <w:r>
        <w:t xml:space="preserve">Select “C++ </w:t>
      </w:r>
      <w:r w:rsidR="00DF37F7">
        <w:t>File” from the list.</w:t>
      </w:r>
    </w:p>
    <w:p w14:paraId="0FE52DCB" w14:textId="77777777" w:rsidR="00DF37F7" w:rsidRDefault="00DF37F7" w:rsidP="00E15DC8">
      <w:pPr>
        <w:pStyle w:val="Text1"/>
        <w:numPr>
          <w:ilvl w:val="1"/>
          <w:numId w:val="3"/>
        </w:numPr>
      </w:pPr>
      <w:r>
        <w:lastRenderedPageBreak/>
        <w:t xml:space="preserve">Type file name (e.g. </w:t>
      </w:r>
      <w:r w:rsidR="00470AB5">
        <w:t>program.cpp) and click “Ok”.</w:t>
      </w:r>
    </w:p>
    <w:p w14:paraId="1EB434B4" w14:textId="713C0DF5" w:rsidR="00E317C3" w:rsidRDefault="00E317C3" w:rsidP="009D0C79">
      <w:pPr>
        <w:pStyle w:val="Text1"/>
      </w:pPr>
      <w:r>
        <w:t>Now you will find “program.cpp” in the “Source</w:t>
      </w:r>
      <w:r w:rsidR="000E1092">
        <w:t xml:space="preserve"> Files” folder in the “Solution Explorer</w:t>
      </w:r>
      <w:r>
        <w:t xml:space="preserve">” </w:t>
      </w:r>
      <w:r w:rsidR="000E1092">
        <w:t>window</w:t>
      </w:r>
      <w:r w:rsidR="00DF6620">
        <w:t xml:space="preserve"> as shown in Figure 1-2</w:t>
      </w:r>
      <w:r>
        <w:t>.</w:t>
      </w:r>
      <w:r w:rsidR="00A301DE">
        <w:t xml:space="preserve"> Double click it to start editing.</w:t>
      </w:r>
      <w:r w:rsidR="00B55D68">
        <w:t xml:space="preserve"> </w:t>
      </w:r>
      <w:r w:rsidR="009D0C79">
        <w:t>Copy</w:t>
      </w:r>
      <w:r w:rsidR="00B55D68">
        <w:t xml:space="preserve"> the following code: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1303CE" w14:paraId="641AAE9B" w14:textId="77777777" w:rsidTr="00AC220C">
        <w:tc>
          <w:tcPr>
            <w:tcW w:w="9576" w:type="dxa"/>
          </w:tcPr>
          <w:p w14:paraId="0256AA6C" w14:textId="77777777" w:rsidR="001303CE" w:rsidRPr="00AC220C" w:rsidRDefault="001303CE" w:rsidP="00A918FA">
            <w:pPr>
              <w:pStyle w:val="Text1"/>
              <w:ind w:left="0"/>
              <w:rPr>
                <w:rFonts w:ascii="Courier New" w:hAnsi="Courier New" w:cs="Courier New"/>
                <w:b/>
                <w:bCs/>
                <w:sz w:val="20"/>
                <w:szCs w:val="20"/>
              </w:rPr>
            </w:pPr>
            <w:r w:rsidRPr="00AC220C">
              <w:rPr>
                <w:rFonts w:ascii="Courier New" w:hAnsi="Courier New" w:cs="Courier New"/>
                <w:b/>
                <w:bCs/>
                <w:sz w:val="20"/>
                <w:szCs w:val="20"/>
              </w:rPr>
              <w:t>#include &lt;iostream&gt;</w:t>
            </w:r>
          </w:p>
          <w:p w14:paraId="51D49A38" w14:textId="77777777" w:rsidR="001303CE" w:rsidRPr="00AC220C" w:rsidRDefault="001303CE" w:rsidP="00A918FA">
            <w:pPr>
              <w:pStyle w:val="Text1"/>
              <w:ind w:left="0"/>
              <w:rPr>
                <w:rFonts w:ascii="Courier New" w:hAnsi="Courier New" w:cs="Courier New"/>
                <w:b/>
                <w:bCs/>
                <w:sz w:val="20"/>
                <w:szCs w:val="20"/>
              </w:rPr>
            </w:pPr>
            <w:r w:rsidRPr="00AC220C">
              <w:rPr>
                <w:rFonts w:ascii="Courier New" w:hAnsi="Courier New" w:cs="Courier New"/>
                <w:b/>
                <w:bCs/>
                <w:sz w:val="20"/>
                <w:szCs w:val="20"/>
              </w:rPr>
              <w:t>using namespace std;</w:t>
            </w:r>
          </w:p>
          <w:p w14:paraId="642D3DE5" w14:textId="77777777" w:rsidR="001303CE" w:rsidRPr="00AC220C" w:rsidRDefault="001303CE" w:rsidP="00A918FA">
            <w:pPr>
              <w:pStyle w:val="Text1"/>
              <w:rPr>
                <w:rFonts w:ascii="Courier New" w:hAnsi="Courier New" w:cs="Courier New"/>
                <w:b/>
                <w:bCs/>
                <w:sz w:val="20"/>
                <w:szCs w:val="20"/>
              </w:rPr>
            </w:pPr>
          </w:p>
          <w:p w14:paraId="36AC6C15" w14:textId="77777777" w:rsidR="001303CE" w:rsidRPr="00AC220C" w:rsidRDefault="001303CE" w:rsidP="00A918FA">
            <w:pPr>
              <w:pStyle w:val="Text1"/>
              <w:ind w:left="0"/>
              <w:rPr>
                <w:rFonts w:ascii="Courier New" w:hAnsi="Courier New" w:cs="Courier New"/>
                <w:b/>
                <w:bCs/>
                <w:sz w:val="20"/>
                <w:szCs w:val="20"/>
              </w:rPr>
            </w:pPr>
            <w:r w:rsidRPr="00AC220C">
              <w:rPr>
                <w:rFonts w:ascii="Courier New" w:hAnsi="Courier New" w:cs="Courier New"/>
                <w:b/>
                <w:bCs/>
                <w:sz w:val="20"/>
                <w:szCs w:val="20"/>
              </w:rPr>
              <w:t>int main()</w:t>
            </w:r>
          </w:p>
          <w:p w14:paraId="0FBB3F11" w14:textId="77777777" w:rsidR="001303CE" w:rsidRPr="00AC220C" w:rsidRDefault="001303CE" w:rsidP="00A918FA">
            <w:pPr>
              <w:pStyle w:val="Text1"/>
              <w:ind w:left="0"/>
              <w:rPr>
                <w:rFonts w:ascii="Courier New" w:hAnsi="Courier New" w:cs="Courier New"/>
                <w:b/>
                <w:bCs/>
                <w:sz w:val="20"/>
                <w:szCs w:val="20"/>
              </w:rPr>
            </w:pPr>
            <w:r w:rsidRPr="00AC220C">
              <w:rPr>
                <w:rFonts w:ascii="Courier New" w:hAnsi="Courier New" w:cs="Courier New"/>
                <w:b/>
                <w:bCs/>
                <w:sz w:val="20"/>
                <w:szCs w:val="20"/>
              </w:rPr>
              <w:t>{</w:t>
            </w:r>
          </w:p>
          <w:p w14:paraId="1D6F360F" w14:textId="77777777" w:rsidR="001303CE" w:rsidRPr="00AC220C" w:rsidRDefault="001303CE" w:rsidP="00A918FA">
            <w:pPr>
              <w:pStyle w:val="Text1"/>
              <w:rPr>
                <w:rFonts w:ascii="Courier New" w:hAnsi="Courier New" w:cs="Courier New"/>
                <w:b/>
                <w:bCs/>
                <w:sz w:val="20"/>
                <w:szCs w:val="20"/>
              </w:rPr>
            </w:pPr>
            <w:proofErr w:type="spellStart"/>
            <w:proofErr w:type="gramStart"/>
            <w:r w:rsidRPr="00AC220C">
              <w:rPr>
                <w:rFonts w:ascii="Courier New" w:hAnsi="Courier New" w:cs="Courier New"/>
                <w:b/>
                <w:bCs/>
                <w:sz w:val="20"/>
                <w:szCs w:val="20"/>
              </w:rPr>
              <w:t>cout</w:t>
            </w:r>
            <w:proofErr w:type="spellEnd"/>
            <w:proofErr w:type="gramEnd"/>
            <w:r w:rsidRPr="00AC220C">
              <w:rPr>
                <w:rFonts w:ascii="Courier New" w:hAnsi="Courier New" w:cs="Courier New"/>
                <w:b/>
                <w:bCs/>
                <w:sz w:val="20"/>
                <w:szCs w:val="20"/>
              </w:rPr>
              <w:t xml:space="preserve"> &lt;&lt; "Hello World</w:t>
            </w:r>
            <w:r w:rsidR="00460B51" w:rsidRPr="00AC220C">
              <w:rPr>
                <w:rFonts w:ascii="Courier New" w:hAnsi="Courier New" w:cs="Courier New"/>
                <w:b/>
                <w:bCs/>
                <w:sz w:val="20"/>
                <w:szCs w:val="20"/>
              </w:rPr>
              <w:t xml:space="preserve"> !</w:t>
            </w:r>
            <w:r w:rsidR="00C363F7" w:rsidRPr="00AC220C">
              <w:rPr>
                <w:rFonts w:ascii="Courier New" w:hAnsi="Courier New" w:cs="Courier New"/>
                <w:b/>
                <w:bCs/>
                <w:sz w:val="20"/>
                <w:szCs w:val="20"/>
              </w:rPr>
              <w:t xml:space="preserve">" &lt;&lt; </w:t>
            </w:r>
            <w:proofErr w:type="spellStart"/>
            <w:r w:rsidR="00C363F7" w:rsidRPr="00AC220C">
              <w:rPr>
                <w:rFonts w:ascii="Courier New" w:hAnsi="Courier New" w:cs="Courier New"/>
                <w:b/>
                <w:bCs/>
                <w:sz w:val="20"/>
                <w:szCs w:val="20"/>
              </w:rPr>
              <w:t>endl</w:t>
            </w:r>
            <w:proofErr w:type="spellEnd"/>
          </w:p>
          <w:p w14:paraId="4E79B0D8" w14:textId="77777777" w:rsidR="001303CE" w:rsidRPr="00AC220C" w:rsidRDefault="001303CE" w:rsidP="00A918FA">
            <w:pPr>
              <w:pStyle w:val="Text1"/>
              <w:rPr>
                <w:rFonts w:ascii="Courier New" w:hAnsi="Courier New" w:cs="Courier New"/>
                <w:b/>
                <w:bCs/>
                <w:sz w:val="20"/>
                <w:szCs w:val="20"/>
              </w:rPr>
            </w:pPr>
          </w:p>
          <w:p w14:paraId="2D822EAE" w14:textId="77777777" w:rsidR="001303CE" w:rsidRPr="00AC220C" w:rsidRDefault="001303CE" w:rsidP="00A918FA">
            <w:pPr>
              <w:pStyle w:val="Text1"/>
              <w:rPr>
                <w:rFonts w:ascii="Courier New" w:hAnsi="Courier New" w:cs="Courier New"/>
                <w:b/>
                <w:bCs/>
                <w:sz w:val="20"/>
                <w:szCs w:val="20"/>
              </w:rPr>
            </w:pPr>
            <w:r w:rsidRPr="00AC220C">
              <w:rPr>
                <w:rFonts w:ascii="Courier New" w:hAnsi="Courier New" w:cs="Courier New"/>
                <w:b/>
                <w:bCs/>
                <w:sz w:val="20"/>
                <w:szCs w:val="20"/>
              </w:rPr>
              <w:t>return 0;</w:t>
            </w:r>
          </w:p>
          <w:p w14:paraId="76458560" w14:textId="77777777" w:rsidR="001303CE" w:rsidRDefault="001303CE" w:rsidP="00A918FA">
            <w:pPr>
              <w:pStyle w:val="Text1"/>
              <w:ind w:left="0"/>
            </w:pPr>
            <w:r w:rsidRPr="00AC220C">
              <w:rPr>
                <w:rFonts w:ascii="Courier New" w:hAnsi="Courier New" w:cs="Courier New"/>
                <w:b/>
                <w:bCs/>
                <w:sz w:val="20"/>
                <w:szCs w:val="20"/>
              </w:rPr>
              <w:t>}</w:t>
            </w:r>
          </w:p>
        </w:tc>
      </w:tr>
      <w:tr w:rsidR="001303CE" w14:paraId="729C424C" w14:textId="77777777" w:rsidTr="00AC220C">
        <w:tc>
          <w:tcPr>
            <w:tcW w:w="9576" w:type="dxa"/>
            <w:shd w:val="clear" w:color="auto" w:fill="000000"/>
          </w:tcPr>
          <w:p w14:paraId="6EA95E87" w14:textId="77777777" w:rsidR="001303CE" w:rsidRPr="00A918FA" w:rsidRDefault="00D13719" w:rsidP="00A918FA">
            <w:pPr>
              <w:pStyle w:val="Text1"/>
              <w:ind w:left="0"/>
              <w:jc w:val="center"/>
              <w:rPr>
                <w:color w:val="FFFFFF"/>
              </w:rPr>
            </w:pPr>
            <w:r w:rsidRPr="00A918FA">
              <w:rPr>
                <w:color w:val="FFFFFF"/>
              </w:rPr>
              <w:t xml:space="preserve">Code 1-1 </w:t>
            </w:r>
            <w:r w:rsidR="00A44FAB" w:rsidRPr="00A918FA">
              <w:rPr>
                <w:color w:val="FFFFFF"/>
              </w:rPr>
              <w:t>:</w:t>
            </w:r>
            <w:r w:rsidRPr="00A918FA">
              <w:rPr>
                <w:color w:val="FFFFFF"/>
              </w:rPr>
              <w:t xml:space="preserve"> Hello World Program</w:t>
            </w:r>
          </w:p>
        </w:tc>
      </w:tr>
    </w:tbl>
    <w:p w14:paraId="6FA8551E" w14:textId="77777777" w:rsidR="004B30F1" w:rsidRDefault="004B30F1" w:rsidP="004B30F1">
      <w:pPr>
        <w:pStyle w:val="Text1"/>
        <w:ind w:left="0"/>
        <w:jc w:val="both"/>
      </w:pPr>
    </w:p>
    <w:p w14:paraId="27D65550" w14:textId="77777777" w:rsidR="00686A60" w:rsidRDefault="00203356" w:rsidP="0069182A">
      <w:pPr>
        <w:pStyle w:val="Text1"/>
        <w:ind w:firstLine="360"/>
        <w:jc w:val="both"/>
      </w:pPr>
      <w:r>
        <w:t xml:space="preserve">Save the file. </w:t>
      </w:r>
      <w:r w:rsidR="005D6233">
        <w:t>You have now completed the editing phase and are ready to compile your program and make an exe.</w:t>
      </w:r>
      <w:r w:rsidR="00131D44">
        <w:t xml:space="preserve">  Select Build</w:t>
      </w:r>
      <w:r w:rsidR="00131D44">
        <w:sym w:font="Wingdings" w:char="F0E0"/>
      </w:r>
      <w:r w:rsidR="00131D44">
        <w:t xml:space="preserve"> </w:t>
      </w:r>
      <w:r w:rsidR="0054391E">
        <w:t>Compile</w:t>
      </w:r>
      <w:r w:rsidR="00131D44">
        <w:t xml:space="preserve"> </w:t>
      </w:r>
      <w:r w:rsidR="00490D1D">
        <w:t>(</w:t>
      </w:r>
      <w:r w:rsidR="004E4182">
        <w:t>o</w:t>
      </w:r>
      <w:r w:rsidR="00490D1D">
        <w:t xml:space="preserve">r </w:t>
      </w:r>
      <w:r w:rsidR="004E4182">
        <w:t>j</w:t>
      </w:r>
      <w:r w:rsidR="00490D1D">
        <w:t xml:space="preserve">ust </w:t>
      </w:r>
      <w:r w:rsidR="004E4182">
        <w:t>p</w:t>
      </w:r>
      <w:r w:rsidR="00490D1D">
        <w:t xml:space="preserve">ress </w:t>
      </w:r>
      <w:r w:rsidR="0054391E">
        <w:t>Ctrl+</w:t>
      </w:r>
      <w:r w:rsidR="00490D1D">
        <w:t>F7)</w:t>
      </w:r>
      <w:r w:rsidR="00E975E9">
        <w:t>.</w:t>
      </w:r>
      <w:r w:rsidR="00793F87">
        <w:t xml:space="preserve"> If you copy and paste the code as it is, Visual C++ will report an error</w:t>
      </w:r>
      <w:r w:rsidR="00D84167">
        <w:t xml:space="preserve"> as in Figure 1-2</w:t>
      </w:r>
      <w:r w:rsidR="00793F87">
        <w:t xml:space="preserve">. </w:t>
      </w:r>
      <w:r w:rsidR="00CF69E4">
        <w:t>When you double click on the error message, an indicator shows you the line of code that caused the error.</w:t>
      </w:r>
      <w:r w:rsidR="005C4AE7">
        <w:t xml:space="preserve"> </w:t>
      </w:r>
      <w:r w:rsidR="005C4AE7" w:rsidRPr="005C4AE7">
        <w:t>Correct it and compile again.</w:t>
      </w:r>
    </w:p>
    <w:tbl>
      <w:tblPr>
        <w:tblpPr w:leftFromText="180" w:rightFromText="180" w:vertAnchor="text" w:horzAnchor="margin"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4"/>
      </w:tblGrid>
      <w:tr w:rsidR="00E753E8" w14:paraId="0FE682E8" w14:textId="77777777" w:rsidTr="001E6282">
        <w:trPr>
          <w:trHeight w:val="4668"/>
        </w:trPr>
        <w:tc>
          <w:tcPr>
            <w:tcW w:w="9576" w:type="dxa"/>
          </w:tcPr>
          <w:p w14:paraId="6493A9D0" w14:textId="77777777" w:rsidR="00E753E8" w:rsidRDefault="00AF314D" w:rsidP="00E753E8">
            <w:pPr>
              <w:pStyle w:val="Text1"/>
              <w:ind w:left="0"/>
              <w:jc w:val="both"/>
            </w:pPr>
            <w:r>
              <w:rPr>
                <w:noProof/>
              </w:rPr>
              <w:drawing>
                <wp:inline distT="0" distB="0" distL="0" distR="0" wp14:anchorId="25AFDB58" wp14:editId="667E955C">
                  <wp:extent cx="6082573" cy="293403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082665" cy="2934076"/>
                          </a:xfrm>
                          <a:prstGeom prst="rect">
                            <a:avLst/>
                          </a:prstGeom>
                        </pic:spPr>
                      </pic:pic>
                    </a:graphicData>
                  </a:graphic>
                </wp:inline>
              </w:drawing>
            </w:r>
          </w:p>
        </w:tc>
      </w:tr>
      <w:tr w:rsidR="00E753E8" w14:paraId="301664FE" w14:textId="77777777" w:rsidTr="00E753E8">
        <w:tc>
          <w:tcPr>
            <w:tcW w:w="9576" w:type="dxa"/>
            <w:shd w:val="clear" w:color="auto" w:fill="000000"/>
          </w:tcPr>
          <w:p w14:paraId="1938B8CE" w14:textId="77777777" w:rsidR="00E753E8" w:rsidRPr="00A918FA" w:rsidRDefault="00E753E8" w:rsidP="00E753E8">
            <w:pPr>
              <w:pStyle w:val="Text1"/>
              <w:ind w:left="0"/>
              <w:jc w:val="center"/>
              <w:rPr>
                <w:color w:val="FFFFFF"/>
              </w:rPr>
            </w:pPr>
            <w:r>
              <w:rPr>
                <w:color w:val="FFFFFF"/>
              </w:rPr>
              <w:t>Figure 1-2</w:t>
            </w:r>
            <w:r w:rsidRPr="00A918FA">
              <w:rPr>
                <w:color w:val="FFFFFF"/>
              </w:rPr>
              <w:t xml:space="preserve"> : Compilation Error</w:t>
            </w:r>
          </w:p>
        </w:tc>
      </w:tr>
    </w:tbl>
    <w:p w14:paraId="662D39EA" w14:textId="77777777" w:rsidR="00E753E8" w:rsidRDefault="00E753E8" w:rsidP="00AC220C">
      <w:pPr>
        <w:pStyle w:val="Text1"/>
        <w:ind w:left="0"/>
        <w:jc w:val="both"/>
        <w:rPr>
          <w:ins w:id="1" w:author="Moda" w:date="2013-09-20T03:49:00Z"/>
        </w:rPr>
      </w:pPr>
    </w:p>
    <w:p w14:paraId="7013B772" w14:textId="77777777" w:rsidR="00E753E8" w:rsidRDefault="00200229" w:rsidP="0069182A">
      <w:pPr>
        <w:pStyle w:val="Text1"/>
        <w:ind w:firstLine="360"/>
        <w:jc w:val="both"/>
      </w:pPr>
      <w:r>
        <w:t xml:space="preserve">Once you compile the code without any errors, you can </w:t>
      </w:r>
      <w:r w:rsidR="0054391E">
        <w:t xml:space="preserve">run linker </w:t>
      </w:r>
      <w:r>
        <w:t>by selecting “Build</w:t>
      </w:r>
      <w:r>
        <w:sym w:font="Wingdings" w:char="F0E0"/>
      </w:r>
      <w:proofErr w:type="spellStart"/>
      <w:r w:rsidR="0054391E">
        <w:t>Build</w:t>
      </w:r>
      <w:proofErr w:type="spellEnd"/>
      <w:r w:rsidR="0054391E">
        <w:t xml:space="preserve"> </w:t>
      </w:r>
      <w:r w:rsidR="001C585F">
        <w:t>X</w:t>
      </w:r>
      <w:r>
        <w:t>”</w:t>
      </w:r>
      <w:r w:rsidR="00A9681E">
        <w:t>,</w:t>
      </w:r>
      <w:r w:rsidR="001C585F">
        <w:t xml:space="preserve"> </w:t>
      </w:r>
      <w:r w:rsidR="00A9681E">
        <w:t xml:space="preserve">where </w:t>
      </w:r>
      <w:r w:rsidR="001C585F">
        <w:t>X is the name of your project</w:t>
      </w:r>
      <w:r w:rsidR="00A9681E">
        <w:t>.</w:t>
      </w:r>
    </w:p>
    <w:p w14:paraId="3F7190C4" w14:textId="77777777" w:rsidR="00E753E8" w:rsidRDefault="00E753E8" w:rsidP="0054391E">
      <w:pPr>
        <w:pStyle w:val="Text1"/>
        <w:jc w:val="both"/>
      </w:pPr>
    </w:p>
    <w:p w14:paraId="02CB8EE4" w14:textId="77777777" w:rsidR="00E753E8" w:rsidRPr="00E753E8" w:rsidRDefault="00AC220C" w:rsidP="00AC220C">
      <w:pPr>
        <w:pStyle w:val="Text1"/>
        <w:jc w:val="both"/>
        <w:rPr>
          <w:b/>
          <w:bCs/>
        </w:rPr>
      </w:pPr>
      <w:r>
        <w:rPr>
          <w:b/>
          <w:bCs/>
        </w:rPr>
        <w:t>What does "Build</w:t>
      </w:r>
      <w:r w:rsidR="00F7298C" w:rsidRPr="00F7298C">
        <w:rPr>
          <w:b/>
          <w:bCs/>
        </w:rPr>
        <w:t>" actually do?</w:t>
      </w:r>
    </w:p>
    <w:p w14:paraId="5B7988FC" w14:textId="46BBBB8A" w:rsidR="00E753E8" w:rsidRDefault="00E753E8" w:rsidP="00761CE2">
      <w:pPr>
        <w:pStyle w:val="Text1"/>
        <w:ind w:firstLine="360"/>
        <w:jc w:val="both"/>
      </w:pPr>
      <w:r>
        <w:t>I</w:t>
      </w:r>
      <w:r w:rsidR="0054391E">
        <w:t xml:space="preserve">f your </w:t>
      </w:r>
      <w:r>
        <w:t>project</w:t>
      </w:r>
      <w:r w:rsidR="0054391E">
        <w:t xml:space="preserve"> has multiple source files, each file should be compiled first before running the linker to link all compiled</w:t>
      </w:r>
      <w:r>
        <w:t xml:space="preserve"> error-free</w:t>
      </w:r>
      <w:r w:rsidR="0054391E">
        <w:t xml:space="preserve"> files. But actually </w:t>
      </w:r>
      <w:r>
        <w:t>when you select "Build X" as mentioned above, the IDE first compiles all source files then runs the linker if all files are error-free. The linker produces the executable file.</w:t>
      </w:r>
    </w:p>
    <w:p w14:paraId="608907A2" w14:textId="77777777" w:rsidR="00686A60" w:rsidRDefault="00E753E8" w:rsidP="0069182A">
      <w:pPr>
        <w:pStyle w:val="Text1"/>
        <w:ind w:firstLine="360"/>
        <w:jc w:val="both"/>
      </w:pPr>
      <w:r>
        <w:t>Now you can run the executa</w:t>
      </w:r>
      <w:r w:rsidR="00D069A4">
        <w:t>ble file (X.exe)</w:t>
      </w:r>
      <w:r w:rsidR="0051362C">
        <w:t xml:space="preserve"> to see the output</w:t>
      </w:r>
      <w:r w:rsidR="00D069A4">
        <w:t xml:space="preserve"> by selecting "</w:t>
      </w:r>
      <w:proofErr w:type="gramStart"/>
      <w:r w:rsidR="00D069A4">
        <w:t>D</w:t>
      </w:r>
      <w:r>
        <w:t>ebug</w:t>
      </w:r>
      <w:r>
        <w:sym w:font="Wingdings" w:char="F0E0"/>
      </w:r>
      <w:r>
        <w:t xml:space="preserve"> Start Without</w:t>
      </w:r>
      <w:proofErr w:type="gramEnd"/>
      <w:r>
        <w:t xml:space="preserve"> Debugging"</w:t>
      </w:r>
      <w:r w:rsidR="00200229">
        <w:t xml:space="preserve"> or press Ctrl + F5.</w:t>
      </w:r>
    </w:p>
    <w:p w14:paraId="03F6B4C3" w14:textId="77777777" w:rsidR="004B30F1" w:rsidRDefault="004B30F1" w:rsidP="004B30F1">
      <w:pPr>
        <w:pStyle w:val="Text1"/>
        <w:tabs>
          <w:tab w:val="left" w:pos="6917"/>
        </w:tabs>
        <w:jc w:val="both"/>
      </w:pPr>
      <w:r>
        <w:tab/>
      </w:r>
    </w:p>
    <w:tbl>
      <w:tblPr>
        <w:tblStyle w:val="TableGrid"/>
        <w:tblW w:w="0" w:type="auto"/>
        <w:tblInd w:w="360" w:type="dxa"/>
        <w:tblLook w:val="04A0" w:firstRow="1" w:lastRow="0" w:firstColumn="1" w:lastColumn="0" w:noHBand="0" w:noVBand="1"/>
      </w:tblPr>
      <w:tblGrid>
        <w:gridCol w:w="9576"/>
      </w:tblGrid>
      <w:tr w:rsidR="004B30F1" w14:paraId="662D6F38" w14:textId="77777777" w:rsidTr="004B30F1">
        <w:tc>
          <w:tcPr>
            <w:tcW w:w="9936" w:type="dxa"/>
          </w:tcPr>
          <w:p w14:paraId="2A814753" w14:textId="77777777" w:rsidR="004B30F1" w:rsidRDefault="004B30F1" w:rsidP="00E753E8">
            <w:pPr>
              <w:pStyle w:val="Text1"/>
              <w:ind w:left="0"/>
              <w:jc w:val="both"/>
              <w:rPr>
                <w:b/>
                <w:bCs/>
              </w:rPr>
            </w:pPr>
            <w:r w:rsidRPr="004B30F1">
              <w:rPr>
                <w:b/>
                <w:bCs/>
                <w:noProof/>
              </w:rPr>
              <w:drawing>
                <wp:inline distT="0" distB="0" distL="0" distR="0" wp14:anchorId="2134D4D2" wp14:editId="02D5536F">
                  <wp:extent cx="266218" cy="266218"/>
                  <wp:effectExtent l="0" t="0" r="0" b="0"/>
                  <wp:docPr id="1" name="Picture 1" descr="C:\Users\Eman\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an\AppData\Local\Microsoft\Windows\INetCacheContent.Word\downloa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86" cy="274386"/>
                          </a:xfrm>
                          <a:prstGeom prst="rect">
                            <a:avLst/>
                          </a:prstGeom>
                          <a:noFill/>
                          <a:ln>
                            <a:noFill/>
                          </a:ln>
                        </pic:spPr>
                      </pic:pic>
                    </a:graphicData>
                  </a:graphic>
                </wp:inline>
              </w:drawing>
            </w:r>
            <w:r w:rsidRPr="004B30F1">
              <w:rPr>
                <w:b/>
                <w:bCs/>
              </w:rPr>
              <w:t>Notes:</w:t>
            </w:r>
          </w:p>
          <w:p w14:paraId="3C9A149E" w14:textId="77777777" w:rsidR="004B30F1" w:rsidRPr="000E1092" w:rsidRDefault="004B30F1" w:rsidP="004B30F1">
            <w:pPr>
              <w:pStyle w:val="Text1"/>
              <w:numPr>
                <w:ilvl w:val="0"/>
                <w:numId w:val="11"/>
              </w:numPr>
              <w:jc w:val="both"/>
            </w:pPr>
            <w:r w:rsidRPr="000E1092">
              <w:t xml:space="preserve">If </w:t>
            </w:r>
            <w:r w:rsidR="009C433C" w:rsidRPr="000E1092">
              <w:t>you cannot find solution explorer or error list, you can view them</w:t>
            </w:r>
            <w:r w:rsidRPr="000E1092">
              <w:t xml:space="preserve"> by:</w:t>
            </w:r>
          </w:p>
          <w:p w14:paraId="7E15C697" w14:textId="77777777" w:rsidR="004B30F1" w:rsidRPr="000E1092" w:rsidRDefault="009C433C" w:rsidP="000E1092">
            <w:pPr>
              <w:pStyle w:val="Text1"/>
              <w:ind w:left="720"/>
              <w:jc w:val="both"/>
            </w:pPr>
            <w:r w:rsidRPr="000E1092">
              <w:t>View -&gt;</w:t>
            </w:r>
            <w:r w:rsidR="004B30F1" w:rsidRPr="000E1092">
              <w:t xml:space="preserve"> </w:t>
            </w:r>
            <w:r w:rsidRPr="000E1092">
              <w:t>‘Solution Explorer’</w:t>
            </w:r>
          </w:p>
          <w:p w14:paraId="24707CDA" w14:textId="77777777" w:rsidR="009C433C" w:rsidRPr="000E1092" w:rsidRDefault="009C433C" w:rsidP="009C433C">
            <w:pPr>
              <w:pStyle w:val="Text1"/>
              <w:ind w:left="720"/>
              <w:jc w:val="both"/>
            </w:pPr>
            <w:r w:rsidRPr="000E1092">
              <w:t>View -&gt; ‘Error List’</w:t>
            </w:r>
          </w:p>
          <w:p w14:paraId="0A72838D" w14:textId="77777777" w:rsidR="004B30F1" w:rsidRDefault="004B30F1" w:rsidP="00E753E8">
            <w:pPr>
              <w:pStyle w:val="Text1"/>
              <w:ind w:left="0"/>
              <w:jc w:val="both"/>
            </w:pPr>
          </w:p>
        </w:tc>
      </w:tr>
    </w:tbl>
    <w:p w14:paraId="78109D9E" w14:textId="77777777" w:rsidR="00E43557" w:rsidRPr="00E95DC7" w:rsidRDefault="00E753E8" w:rsidP="00E95DC7">
      <w:pPr>
        <w:pStyle w:val="Heading1"/>
        <w:ind w:firstLine="0"/>
        <w:rPr>
          <w:rFonts w:ascii="Arial" w:hAnsi="Arial" w:cs="Arial"/>
          <w:b/>
          <w:bCs/>
          <w:sz w:val="28"/>
          <w:szCs w:val="28"/>
        </w:rPr>
      </w:pPr>
      <w:r w:rsidRPr="00E95DC7">
        <w:rPr>
          <w:rFonts w:ascii="Arial" w:hAnsi="Arial" w:cs="Arial"/>
          <w:b/>
          <w:bCs/>
          <w:sz w:val="28"/>
          <w:szCs w:val="28"/>
        </w:rPr>
        <w:lastRenderedPageBreak/>
        <w:t>Visual Studio "</w:t>
      </w:r>
      <w:r w:rsidR="00F7298C" w:rsidRPr="00E95DC7">
        <w:rPr>
          <w:rFonts w:ascii="Arial" w:hAnsi="Arial" w:cs="Arial"/>
          <w:b/>
          <w:bCs/>
          <w:sz w:val="28"/>
          <w:szCs w:val="28"/>
        </w:rPr>
        <w:t>Solutions</w:t>
      </w:r>
      <w:r w:rsidRPr="00E95DC7">
        <w:rPr>
          <w:rFonts w:ascii="Arial" w:hAnsi="Arial" w:cs="Arial"/>
          <w:b/>
          <w:bCs/>
          <w:sz w:val="28"/>
          <w:szCs w:val="28"/>
        </w:rPr>
        <w:t>"</w:t>
      </w:r>
    </w:p>
    <w:p w14:paraId="307BB447" w14:textId="77777777" w:rsidR="00EF6399" w:rsidRDefault="00E43557" w:rsidP="0069182A">
      <w:pPr>
        <w:pStyle w:val="Text1"/>
        <w:ind w:firstLine="360"/>
        <w:jc w:val="both"/>
      </w:pPr>
      <w:r>
        <w:t>Frequently, you need to create multiple projects related to the same product. These projects may need to use functions from each other. In this case it is a good idea to group these projects in a single</w:t>
      </w:r>
      <w:r w:rsidR="000059D3">
        <w:rPr>
          <w:i/>
          <w:iCs/>
        </w:rPr>
        <w:t xml:space="preserve"> </w:t>
      </w:r>
      <w:r w:rsidR="000E1092">
        <w:rPr>
          <w:i/>
          <w:iCs/>
        </w:rPr>
        <w:t>‘</w:t>
      </w:r>
      <w:r w:rsidR="000059D3">
        <w:rPr>
          <w:i/>
          <w:iCs/>
        </w:rPr>
        <w:t>solution</w:t>
      </w:r>
      <w:r w:rsidR="000E1092">
        <w:rPr>
          <w:i/>
          <w:iCs/>
        </w:rPr>
        <w:t>’</w:t>
      </w:r>
      <w:r>
        <w:t>.</w:t>
      </w:r>
      <w:r w:rsidR="006D0313">
        <w:t xml:space="preserve"> When you create a project, it is placed in a</w:t>
      </w:r>
      <w:r w:rsidR="000A31CF">
        <w:t xml:space="preserve"> solution</w:t>
      </w:r>
      <w:r w:rsidR="006D0313">
        <w:t>. To create another project in the same</w:t>
      </w:r>
      <w:r w:rsidR="006A7078">
        <w:t xml:space="preserve"> solution</w:t>
      </w:r>
      <w:r w:rsidR="006D0313">
        <w:t>, select File</w:t>
      </w:r>
      <w:r w:rsidR="006D0313">
        <w:sym w:font="Wingdings" w:char="F0E0"/>
      </w:r>
      <w:r w:rsidR="006D0313">
        <w:t>New</w:t>
      </w:r>
      <w:r w:rsidR="00EF6399">
        <w:t xml:space="preserve"> Project and in</w:t>
      </w:r>
      <w:r w:rsidR="00596C1E">
        <w:t xml:space="preserve"> the dialog box that will </w:t>
      </w:r>
      <w:r w:rsidR="004022DD">
        <w:t>appear</w:t>
      </w:r>
      <w:r w:rsidR="000E1092">
        <w:t xml:space="preserve"> to add a new project. Select </w:t>
      </w:r>
      <w:r w:rsidR="00EF6399">
        <w:t>"Add to Solution"</w:t>
      </w:r>
      <w:r w:rsidR="00EF6399">
        <w:rPr>
          <w:rStyle w:val="CommentReference"/>
          <w:rFonts w:cs="Times New Roman"/>
        </w:rPr>
        <w:t xml:space="preserve"> </w:t>
      </w:r>
      <w:r w:rsidR="00EF6399">
        <w:t>or Right Click on the current solution</w:t>
      </w:r>
      <w:r w:rsidR="000E1092">
        <w:t xml:space="preserve"> from solution explore window then</w:t>
      </w:r>
      <w:r w:rsidR="00EF6399">
        <w:t xml:space="preserve"> </w:t>
      </w:r>
      <w:r w:rsidR="00EF6399">
        <w:sym w:font="Wingdings" w:char="F0E0"/>
      </w:r>
      <w:r w:rsidR="00EF6399">
        <w:t>Add</w:t>
      </w:r>
      <w:r w:rsidR="00EF6399">
        <w:sym w:font="Wingdings" w:char="F0E0"/>
      </w:r>
      <w:r w:rsidR="00EF6399">
        <w:t>"</w:t>
      </w:r>
      <w:proofErr w:type="gramStart"/>
      <w:r w:rsidR="00EF6399">
        <w:t>New  Project</w:t>
      </w:r>
      <w:proofErr w:type="gramEnd"/>
      <w:r w:rsidR="00EF6399">
        <w:t>"</w:t>
      </w:r>
      <w:r w:rsidR="000E1092">
        <w:t>.</w:t>
      </w:r>
    </w:p>
    <w:p w14:paraId="14BFE7A1" w14:textId="40755B4A" w:rsidR="00E43557" w:rsidRPr="00E43557" w:rsidRDefault="006D0313" w:rsidP="00AC220C">
      <w:pPr>
        <w:pStyle w:val="Text1"/>
        <w:jc w:val="both"/>
      </w:pPr>
      <w:r>
        <w:t xml:space="preserve"> </w:t>
      </w:r>
      <w:r w:rsidR="00E43557">
        <w:t xml:space="preserve"> </w:t>
      </w:r>
    </w:p>
    <w:p w14:paraId="2125CB2E" w14:textId="77777777" w:rsidR="00492103" w:rsidRDefault="00492103" w:rsidP="0069182A">
      <w:pPr>
        <w:pStyle w:val="Text1"/>
        <w:ind w:firstLine="360"/>
        <w:jc w:val="both"/>
      </w:pPr>
      <w:r>
        <w:t xml:space="preserve">When a </w:t>
      </w:r>
      <w:r w:rsidR="002D2478">
        <w:t xml:space="preserve">solution </w:t>
      </w:r>
      <w:r>
        <w:t xml:space="preserve">contains multiple projects, one of them will be the </w:t>
      </w:r>
      <w:r w:rsidRPr="00492103">
        <w:rPr>
          <w:i/>
          <w:iCs/>
        </w:rPr>
        <w:t>active project</w:t>
      </w:r>
      <w:r>
        <w:t xml:space="preserve">. </w:t>
      </w:r>
      <w:r w:rsidR="008779E0">
        <w:t xml:space="preserve">This is the project that will respond to build, debug and execute commands. It is shown in the </w:t>
      </w:r>
      <w:r w:rsidR="000E1092">
        <w:t>solution explorer</w:t>
      </w:r>
      <w:r w:rsidR="008779E0">
        <w:t xml:space="preserve"> in bold</w:t>
      </w:r>
      <w:r w:rsidR="00491F2B">
        <w:t>face as shown in F</w:t>
      </w:r>
      <w:r w:rsidR="00D84167">
        <w:t>igure 1-3</w:t>
      </w:r>
      <w:r w:rsidR="00071AEA">
        <w:t xml:space="preserve">. To change the active project, right-click the project you want to activate and select “Set as </w:t>
      </w:r>
      <w:r w:rsidR="000F6A5C">
        <w:t xml:space="preserve">Startup </w:t>
      </w:r>
      <w:r w:rsidR="00071AEA">
        <w:t>Project”.</w:t>
      </w:r>
    </w:p>
    <w:p w14:paraId="41F06653" w14:textId="77777777" w:rsidR="00077AAE" w:rsidRDefault="00077AAE" w:rsidP="00AC220C">
      <w:pPr>
        <w:pStyle w:val="Text1"/>
        <w:jc w:val="both"/>
      </w:pPr>
    </w:p>
    <w:p w14:paraId="3E9243FC" w14:textId="77777777" w:rsidR="00077AAE" w:rsidRDefault="00491F2B" w:rsidP="0069182A">
      <w:pPr>
        <w:pStyle w:val="Text1"/>
        <w:ind w:firstLine="360"/>
        <w:jc w:val="both"/>
      </w:pPr>
      <w:r>
        <w:t>For example, F</w:t>
      </w:r>
      <w:r w:rsidR="00077AAE">
        <w:t>igure 1-3 shows the ‘solution explorer’ window. The solution name in the figure is ‘DS_Lab1’. It contains 2 projects: ‘HelloWorld’ and ‘MinMaxAvg’. ‘MinMaxAvg’ is the active project</w:t>
      </w:r>
      <w:r w:rsidR="00C93C0E">
        <w:t xml:space="preserve"> (the </w:t>
      </w:r>
      <w:r w:rsidR="00C93C0E" w:rsidRPr="00C93C0E">
        <w:rPr>
          <w:b/>
          <w:bCs/>
        </w:rPr>
        <w:t>bold</w:t>
      </w:r>
      <w:r w:rsidR="00C93C0E">
        <w:t xml:space="preserve"> one)</w:t>
      </w:r>
      <w:r w:rsidR="00077AAE">
        <w:t>, so if you build/run, ’MinMaxAvg’ is the project that will be built/run.</w:t>
      </w:r>
    </w:p>
    <w:p w14:paraId="0C46FF7B" w14:textId="77777777" w:rsidR="00F94228" w:rsidRDefault="00F94228" w:rsidP="00744A33">
      <w:pPr>
        <w:pStyle w:val="Text1"/>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A44FAB" w14:paraId="6189BD6C" w14:textId="77777777" w:rsidTr="00E95DC7">
        <w:trPr>
          <w:trHeight w:val="2615"/>
        </w:trPr>
        <w:tc>
          <w:tcPr>
            <w:tcW w:w="9576" w:type="dxa"/>
          </w:tcPr>
          <w:p w14:paraId="1AC3B880" w14:textId="71DC418B" w:rsidR="00A44FAB" w:rsidRDefault="00D245DA" w:rsidP="00A918FA">
            <w:pPr>
              <w:pStyle w:val="Text1"/>
              <w:ind w:left="0"/>
              <w:jc w:val="center"/>
            </w:pPr>
            <w:r>
              <w:rPr>
                <w:noProof/>
              </w:rPr>
              <w:drawing>
                <wp:inline distT="0" distB="0" distL="0" distR="0" wp14:anchorId="29CB5933" wp14:editId="67CD9C08">
                  <wp:extent cx="1509040" cy="2010065"/>
                  <wp:effectExtent l="19050" t="19050" r="1524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 sol.JPG"/>
                          <pic:cNvPicPr/>
                        </pic:nvPicPr>
                        <pic:blipFill>
                          <a:blip r:embed="rId13">
                            <a:extLst>
                              <a:ext uri="{28A0092B-C50C-407E-A947-70E740481C1C}">
                                <a14:useLocalDpi xmlns:a14="http://schemas.microsoft.com/office/drawing/2010/main" val="0"/>
                              </a:ext>
                            </a:extLst>
                          </a:blip>
                          <a:stretch>
                            <a:fillRect/>
                          </a:stretch>
                        </pic:blipFill>
                        <pic:spPr>
                          <a:xfrm>
                            <a:off x="0" y="0"/>
                            <a:ext cx="1511055" cy="2012749"/>
                          </a:xfrm>
                          <a:prstGeom prst="rect">
                            <a:avLst/>
                          </a:prstGeom>
                          <a:ln w="6350">
                            <a:solidFill>
                              <a:schemeClr val="tx1"/>
                            </a:solidFill>
                          </a:ln>
                        </pic:spPr>
                      </pic:pic>
                    </a:graphicData>
                  </a:graphic>
                </wp:inline>
              </w:drawing>
            </w:r>
          </w:p>
        </w:tc>
      </w:tr>
      <w:tr w:rsidR="00A44FAB" w14:paraId="0D722B23" w14:textId="77777777" w:rsidTr="00AC220C">
        <w:tc>
          <w:tcPr>
            <w:tcW w:w="9576" w:type="dxa"/>
            <w:shd w:val="clear" w:color="auto" w:fill="000000"/>
          </w:tcPr>
          <w:p w14:paraId="7C34B78A" w14:textId="77777777" w:rsidR="00A44FAB" w:rsidRPr="00A918FA" w:rsidRDefault="00D84167" w:rsidP="00A918FA">
            <w:pPr>
              <w:pStyle w:val="Text1"/>
              <w:ind w:left="0"/>
              <w:jc w:val="center"/>
              <w:rPr>
                <w:color w:val="FFFFFF"/>
              </w:rPr>
            </w:pPr>
            <w:r>
              <w:rPr>
                <w:color w:val="FFFFFF"/>
              </w:rPr>
              <w:t>Figure 1-3</w:t>
            </w:r>
            <w:r w:rsidR="0095256D" w:rsidRPr="00A918FA">
              <w:rPr>
                <w:color w:val="FFFFFF"/>
              </w:rPr>
              <w:t xml:space="preserve"> : Multiple Projects</w:t>
            </w:r>
          </w:p>
        </w:tc>
      </w:tr>
    </w:tbl>
    <w:p w14:paraId="6FED96E2" w14:textId="77777777" w:rsidR="00A44FAB" w:rsidRDefault="00A44FAB" w:rsidP="00744A33">
      <w:pPr>
        <w:pStyle w:val="Text1"/>
      </w:pPr>
    </w:p>
    <w:p w14:paraId="08C24CA6" w14:textId="77777777" w:rsidR="00AC220C" w:rsidRDefault="00AC220C" w:rsidP="00AC220C">
      <w:pPr>
        <w:pStyle w:val="Text1"/>
      </w:pPr>
      <w:r>
        <w:t>Table 1-1 summarizes the most important file types used by Visual C++.</w:t>
      </w:r>
    </w:p>
    <w:p w14:paraId="21032930" w14:textId="77777777" w:rsidR="00AC220C" w:rsidRDefault="00AC220C" w:rsidP="00AC220C">
      <w:pPr>
        <w:pStyle w:val="Text1"/>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713"/>
        <w:gridCol w:w="2207"/>
      </w:tblGrid>
      <w:tr w:rsidR="00AC220C" w:rsidRPr="007839AE" w14:paraId="31DDC082" w14:textId="77777777" w:rsidTr="000771CC">
        <w:tc>
          <w:tcPr>
            <w:tcW w:w="1440" w:type="dxa"/>
            <w:shd w:val="clear" w:color="auto" w:fill="BFBFBF"/>
          </w:tcPr>
          <w:p w14:paraId="114FE8B6" w14:textId="77777777" w:rsidR="00AC220C" w:rsidRPr="007839AE" w:rsidRDefault="00AC220C" w:rsidP="000771CC">
            <w:pPr>
              <w:ind w:firstLine="0"/>
              <w:jc w:val="center"/>
              <w:rPr>
                <w:rFonts w:cs="Arial"/>
                <w:b/>
                <w:bCs/>
                <w:szCs w:val="22"/>
              </w:rPr>
            </w:pPr>
            <w:r w:rsidRPr="007839AE">
              <w:rPr>
                <w:rFonts w:cs="Arial"/>
                <w:b/>
                <w:bCs/>
                <w:szCs w:val="22"/>
              </w:rPr>
              <w:t>File Type</w:t>
            </w:r>
          </w:p>
        </w:tc>
        <w:tc>
          <w:tcPr>
            <w:tcW w:w="5713" w:type="dxa"/>
            <w:shd w:val="clear" w:color="auto" w:fill="BFBFBF"/>
          </w:tcPr>
          <w:p w14:paraId="419F5287" w14:textId="77777777" w:rsidR="00AC220C" w:rsidRPr="007839AE" w:rsidRDefault="00AC220C" w:rsidP="000771CC">
            <w:pPr>
              <w:ind w:firstLine="0"/>
              <w:jc w:val="center"/>
              <w:rPr>
                <w:rFonts w:cs="Arial"/>
                <w:b/>
                <w:bCs/>
                <w:szCs w:val="22"/>
              </w:rPr>
            </w:pPr>
            <w:r w:rsidRPr="007839AE">
              <w:rPr>
                <w:rFonts w:cs="Arial"/>
                <w:b/>
                <w:bCs/>
                <w:szCs w:val="22"/>
              </w:rPr>
              <w:t>Description</w:t>
            </w:r>
          </w:p>
        </w:tc>
        <w:tc>
          <w:tcPr>
            <w:tcW w:w="2207" w:type="dxa"/>
            <w:shd w:val="clear" w:color="auto" w:fill="BFBFBF"/>
          </w:tcPr>
          <w:p w14:paraId="182DD8AA" w14:textId="77777777" w:rsidR="00AC220C" w:rsidRPr="007839AE" w:rsidRDefault="00AC220C" w:rsidP="000771CC">
            <w:pPr>
              <w:ind w:firstLine="0"/>
              <w:jc w:val="center"/>
              <w:rPr>
                <w:rFonts w:cs="Arial"/>
                <w:b/>
                <w:bCs/>
                <w:szCs w:val="22"/>
              </w:rPr>
            </w:pPr>
            <w:r w:rsidRPr="007839AE">
              <w:rPr>
                <w:rFonts w:cs="Arial"/>
                <w:b/>
                <w:bCs/>
                <w:szCs w:val="22"/>
              </w:rPr>
              <w:t>Example</w:t>
            </w:r>
          </w:p>
        </w:tc>
      </w:tr>
      <w:tr w:rsidR="00AC220C" w:rsidRPr="007839AE" w14:paraId="55F592FF" w14:textId="77777777" w:rsidTr="000771CC">
        <w:tc>
          <w:tcPr>
            <w:tcW w:w="1440" w:type="dxa"/>
          </w:tcPr>
          <w:p w14:paraId="232F1165" w14:textId="77777777" w:rsidR="00AC220C" w:rsidRPr="007839AE" w:rsidRDefault="00AC220C" w:rsidP="000771CC">
            <w:pPr>
              <w:ind w:firstLine="0"/>
              <w:rPr>
                <w:rFonts w:cs="Arial"/>
                <w:szCs w:val="22"/>
              </w:rPr>
            </w:pPr>
            <w:r>
              <w:rPr>
                <w:rFonts w:cs="Arial"/>
                <w:szCs w:val="22"/>
              </w:rPr>
              <w:t>Solution</w:t>
            </w:r>
          </w:p>
        </w:tc>
        <w:tc>
          <w:tcPr>
            <w:tcW w:w="5713" w:type="dxa"/>
          </w:tcPr>
          <w:p w14:paraId="5FBB252F" w14:textId="77777777" w:rsidR="00AC220C" w:rsidRPr="007839AE" w:rsidRDefault="00AC220C" w:rsidP="000771CC">
            <w:pPr>
              <w:ind w:firstLine="0"/>
              <w:jc w:val="both"/>
              <w:rPr>
                <w:rFonts w:cs="Arial"/>
                <w:szCs w:val="22"/>
              </w:rPr>
            </w:pPr>
            <w:r w:rsidRPr="007839AE">
              <w:rPr>
                <w:rFonts w:cs="Arial"/>
                <w:szCs w:val="22"/>
              </w:rPr>
              <w:t>A logical container that can contain one or more projects.</w:t>
            </w:r>
          </w:p>
        </w:tc>
        <w:tc>
          <w:tcPr>
            <w:tcW w:w="2207" w:type="dxa"/>
          </w:tcPr>
          <w:p w14:paraId="298E5F95" w14:textId="77777777" w:rsidR="00AC220C" w:rsidRPr="007839AE" w:rsidRDefault="00AC220C" w:rsidP="000771CC">
            <w:pPr>
              <w:ind w:firstLine="0"/>
              <w:rPr>
                <w:rFonts w:cs="Arial"/>
                <w:szCs w:val="22"/>
              </w:rPr>
            </w:pPr>
            <w:r>
              <w:rPr>
                <w:rFonts w:cs="Arial"/>
                <w:szCs w:val="22"/>
              </w:rPr>
              <w:t>Sol</w:t>
            </w:r>
            <w:r w:rsidRPr="007839AE">
              <w:rPr>
                <w:rFonts w:cs="Arial"/>
                <w:szCs w:val="22"/>
              </w:rPr>
              <w:t>_name.</w:t>
            </w:r>
            <w:r>
              <w:rPr>
                <w:rFonts w:cs="Arial"/>
                <w:b/>
                <w:bCs/>
                <w:szCs w:val="22"/>
              </w:rPr>
              <w:t>sln</w:t>
            </w:r>
          </w:p>
        </w:tc>
      </w:tr>
      <w:tr w:rsidR="00AC220C" w:rsidRPr="007839AE" w14:paraId="27CD0D92" w14:textId="77777777" w:rsidTr="000771CC">
        <w:tc>
          <w:tcPr>
            <w:tcW w:w="1440" w:type="dxa"/>
          </w:tcPr>
          <w:p w14:paraId="49151F7F" w14:textId="77777777" w:rsidR="00AC220C" w:rsidRPr="007839AE" w:rsidRDefault="00AC220C" w:rsidP="000771CC">
            <w:pPr>
              <w:ind w:firstLine="0"/>
              <w:rPr>
                <w:rFonts w:cs="Arial"/>
                <w:szCs w:val="22"/>
              </w:rPr>
            </w:pPr>
            <w:r w:rsidRPr="007839AE">
              <w:rPr>
                <w:rFonts w:cs="Arial"/>
                <w:szCs w:val="22"/>
              </w:rPr>
              <w:t>Project</w:t>
            </w:r>
          </w:p>
        </w:tc>
        <w:tc>
          <w:tcPr>
            <w:tcW w:w="5713" w:type="dxa"/>
          </w:tcPr>
          <w:p w14:paraId="4A662354" w14:textId="77777777" w:rsidR="00AC220C" w:rsidRPr="007839AE" w:rsidRDefault="00AC220C" w:rsidP="000771CC">
            <w:pPr>
              <w:ind w:firstLine="0"/>
              <w:jc w:val="both"/>
              <w:rPr>
                <w:rFonts w:cs="Arial"/>
                <w:szCs w:val="22"/>
              </w:rPr>
            </w:pPr>
            <w:r w:rsidRPr="007839AE">
              <w:rPr>
                <w:rFonts w:cs="Arial"/>
                <w:szCs w:val="22"/>
              </w:rPr>
              <w:t>A logical container that contains one or more files that, when built, produces a single target.</w:t>
            </w:r>
          </w:p>
        </w:tc>
        <w:tc>
          <w:tcPr>
            <w:tcW w:w="2207" w:type="dxa"/>
          </w:tcPr>
          <w:p w14:paraId="4B661F56" w14:textId="77777777" w:rsidR="00AC220C" w:rsidRPr="00BD2051" w:rsidRDefault="00AC220C" w:rsidP="000771CC">
            <w:pPr>
              <w:ind w:firstLine="0"/>
              <w:rPr>
                <w:rFonts w:cs="Arial"/>
                <w:szCs w:val="22"/>
              </w:rPr>
            </w:pPr>
            <w:proofErr w:type="spellStart"/>
            <w:r w:rsidRPr="007839AE">
              <w:rPr>
                <w:rFonts w:cs="Arial"/>
                <w:szCs w:val="22"/>
              </w:rPr>
              <w:t>Proj_name</w:t>
            </w:r>
            <w:r w:rsidRPr="00C93C0E">
              <w:rPr>
                <w:rFonts w:cs="Arial"/>
                <w:b/>
                <w:bCs/>
                <w:szCs w:val="22"/>
              </w:rPr>
              <w:t>.vcxproj</w:t>
            </w:r>
            <w:proofErr w:type="spellEnd"/>
          </w:p>
        </w:tc>
      </w:tr>
      <w:tr w:rsidR="00AC220C" w:rsidRPr="007839AE" w14:paraId="46C4E943" w14:textId="77777777" w:rsidTr="000771CC">
        <w:tc>
          <w:tcPr>
            <w:tcW w:w="1440" w:type="dxa"/>
          </w:tcPr>
          <w:p w14:paraId="008E6007" w14:textId="77777777" w:rsidR="00AC220C" w:rsidRPr="007839AE" w:rsidRDefault="00AC220C" w:rsidP="000771CC">
            <w:pPr>
              <w:ind w:firstLine="0"/>
              <w:rPr>
                <w:rFonts w:cs="Arial"/>
                <w:szCs w:val="22"/>
              </w:rPr>
            </w:pPr>
            <w:r w:rsidRPr="007839AE">
              <w:rPr>
                <w:rFonts w:cs="Arial"/>
                <w:szCs w:val="22"/>
              </w:rPr>
              <w:t>Target</w:t>
            </w:r>
          </w:p>
        </w:tc>
        <w:tc>
          <w:tcPr>
            <w:tcW w:w="5713" w:type="dxa"/>
          </w:tcPr>
          <w:p w14:paraId="710692AE" w14:textId="77777777" w:rsidR="00AC220C" w:rsidRPr="007839AE" w:rsidRDefault="00AC220C" w:rsidP="000771CC">
            <w:pPr>
              <w:ind w:firstLine="0"/>
              <w:jc w:val="both"/>
              <w:rPr>
                <w:rFonts w:cs="Arial"/>
                <w:szCs w:val="22"/>
              </w:rPr>
            </w:pPr>
            <w:r w:rsidRPr="007839AE">
              <w:rPr>
                <w:rFonts w:cs="Arial"/>
                <w:szCs w:val="22"/>
              </w:rPr>
              <w:t>A File that results from building a project. Such a file can be an executable application, a library or a component.</w:t>
            </w:r>
          </w:p>
        </w:tc>
        <w:tc>
          <w:tcPr>
            <w:tcW w:w="2207" w:type="dxa"/>
          </w:tcPr>
          <w:p w14:paraId="24360883" w14:textId="77777777" w:rsidR="00AC220C" w:rsidRPr="007839AE" w:rsidRDefault="00AC220C" w:rsidP="000771CC">
            <w:pPr>
              <w:ind w:firstLine="0"/>
              <w:rPr>
                <w:rFonts w:cs="Arial"/>
                <w:b/>
                <w:bCs/>
                <w:szCs w:val="22"/>
              </w:rPr>
            </w:pPr>
            <w:r w:rsidRPr="007839AE">
              <w:rPr>
                <w:rFonts w:cs="Arial"/>
                <w:szCs w:val="22"/>
              </w:rPr>
              <w:t>Proj_name.</w:t>
            </w:r>
            <w:r w:rsidRPr="007839AE">
              <w:rPr>
                <w:rFonts w:cs="Arial"/>
                <w:b/>
                <w:bCs/>
                <w:szCs w:val="22"/>
              </w:rPr>
              <w:t>exe</w:t>
            </w:r>
          </w:p>
          <w:p w14:paraId="47F14CCD" w14:textId="77777777" w:rsidR="00AC220C" w:rsidRPr="007839AE" w:rsidRDefault="00AC220C" w:rsidP="000771CC">
            <w:pPr>
              <w:ind w:firstLine="0"/>
              <w:rPr>
                <w:rFonts w:cs="Arial"/>
                <w:b/>
                <w:bCs/>
                <w:szCs w:val="22"/>
              </w:rPr>
            </w:pPr>
            <w:r w:rsidRPr="007839AE">
              <w:rPr>
                <w:rFonts w:cs="Arial"/>
                <w:szCs w:val="22"/>
              </w:rPr>
              <w:t>Proj_name.</w:t>
            </w:r>
            <w:r w:rsidRPr="007839AE">
              <w:rPr>
                <w:rFonts w:cs="Arial"/>
                <w:b/>
                <w:bCs/>
                <w:szCs w:val="22"/>
              </w:rPr>
              <w:t>lib</w:t>
            </w:r>
          </w:p>
          <w:p w14:paraId="0F1C2BB1" w14:textId="77777777" w:rsidR="00AC220C" w:rsidRPr="007839AE" w:rsidRDefault="00AC220C" w:rsidP="000771CC">
            <w:pPr>
              <w:ind w:firstLine="0"/>
              <w:rPr>
                <w:rFonts w:cs="Arial"/>
                <w:szCs w:val="22"/>
              </w:rPr>
            </w:pPr>
            <w:r w:rsidRPr="007839AE">
              <w:rPr>
                <w:rFonts w:cs="Arial"/>
                <w:szCs w:val="22"/>
              </w:rPr>
              <w:t>Proj_name</w:t>
            </w:r>
            <w:r w:rsidRPr="007839AE">
              <w:rPr>
                <w:rFonts w:cs="Arial"/>
                <w:b/>
                <w:bCs/>
                <w:szCs w:val="22"/>
              </w:rPr>
              <w:t>.dll</w:t>
            </w:r>
          </w:p>
        </w:tc>
      </w:tr>
      <w:tr w:rsidR="00AC220C" w:rsidRPr="007839AE" w14:paraId="70DA6F57" w14:textId="77777777" w:rsidTr="000771CC">
        <w:tc>
          <w:tcPr>
            <w:tcW w:w="1440" w:type="dxa"/>
          </w:tcPr>
          <w:p w14:paraId="0B357F84" w14:textId="77777777" w:rsidR="00AC220C" w:rsidRPr="007839AE" w:rsidRDefault="00AC220C" w:rsidP="000771CC">
            <w:pPr>
              <w:pStyle w:val="Heading3"/>
              <w:ind w:left="0" w:firstLine="0"/>
              <w:rPr>
                <w:rFonts w:ascii="Arial" w:hAnsi="Arial"/>
                <w:b w:val="0"/>
                <w:bCs/>
                <w:sz w:val="22"/>
                <w:szCs w:val="22"/>
              </w:rPr>
            </w:pPr>
            <w:r w:rsidRPr="007839AE">
              <w:rPr>
                <w:rFonts w:ascii="Arial" w:hAnsi="Arial"/>
                <w:b w:val="0"/>
                <w:bCs/>
                <w:sz w:val="22"/>
                <w:szCs w:val="22"/>
              </w:rPr>
              <w:t>Source File</w:t>
            </w:r>
          </w:p>
        </w:tc>
        <w:tc>
          <w:tcPr>
            <w:tcW w:w="5713" w:type="dxa"/>
          </w:tcPr>
          <w:p w14:paraId="1E69AC11" w14:textId="77777777" w:rsidR="00AC220C" w:rsidRPr="007839AE" w:rsidRDefault="00AC220C" w:rsidP="000771CC">
            <w:pPr>
              <w:ind w:firstLine="0"/>
              <w:jc w:val="both"/>
              <w:rPr>
                <w:rFonts w:cs="Arial"/>
                <w:szCs w:val="22"/>
              </w:rPr>
            </w:pPr>
            <w:r w:rsidRPr="007839AE">
              <w:rPr>
                <w:rFonts w:cs="Arial"/>
                <w:szCs w:val="22"/>
              </w:rPr>
              <w:t>A file that needs to be compiled. The result of compilation constitutes a part of the target of the project.</w:t>
            </w:r>
          </w:p>
        </w:tc>
        <w:tc>
          <w:tcPr>
            <w:tcW w:w="2207" w:type="dxa"/>
          </w:tcPr>
          <w:p w14:paraId="56FADC18" w14:textId="77777777" w:rsidR="00AC220C" w:rsidRPr="007839AE" w:rsidRDefault="00AC220C" w:rsidP="000771CC">
            <w:pPr>
              <w:pStyle w:val="Header"/>
              <w:jc w:val="left"/>
              <w:rPr>
                <w:rFonts w:ascii="Arial" w:hAnsi="Arial" w:cs="Arial"/>
                <w:sz w:val="22"/>
                <w:szCs w:val="22"/>
              </w:rPr>
            </w:pPr>
            <w:r w:rsidRPr="007839AE">
              <w:rPr>
                <w:rFonts w:ascii="Arial" w:hAnsi="Arial" w:cs="Arial"/>
                <w:sz w:val="22"/>
                <w:szCs w:val="22"/>
              </w:rPr>
              <w:t>File_name.</w:t>
            </w:r>
            <w:r w:rsidRPr="007839AE">
              <w:rPr>
                <w:rFonts w:ascii="Arial" w:hAnsi="Arial" w:cs="Arial"/>
                <w:b/>
                <w:bCs/>
                <w:sz w:val="22"/>
                <w:szCs w:val="22"/>
              </w:rPr>
              <w:t>cpp</w:t>
            </w:r>
          </w:p>
        </w:tc>
      </w:tr>
      <w:tr w:rsidR="00AC220C" w:rsidRPr="007839AE" w14:paraId="49505108" w14:textId="77777777" w:rsidTr="000771CC">
        <w:tc>
          <w:tcPr>
            <w:tcW w:w="1440" w:type="dxa"/>
          </w:tcPr>
          <w:p w14:paraId="06EE48A8" w14:textId="77777777" w:rsidR="00AC220C" w:rsidRPr="007839AE" w:rsidRDefault="00AC220C" w:rsidP="000771CC">
            <w:pPr>
              <w:pStyle w:val="Heading3"/>
              <w:ind w:left="0" w:firstLine="0"/>
              <w:rPr>
                <w:rFonts w:ascii="Arial" w:hAnsi="Arial"/>
                <w:b w:val="0"/>
                <w:bCs/>
                <w:sz w:val="22"/>
                <w:szCs w:val="22"/>
              </w:rPr>
            </w:pPr>
            <w:r w:rsidRPr="007839AE">
              <w:rPr>
                <w:rFonts w:ascii="Arial" w:hAnsi="Arial"/>
                <w:b w:val="0"/>
                <w:bCs/>
                <w:sz w:val="22"/>
                <w:szCs w:val="22"/>
              </w:rPr>
              <w:t>Object File</w:t>
            </w:r>
          </w:p>
        </w:tc>
        <w:tc>
          <w:tcPr>
            <w:tcW w:w="5713" w:type="dxa"/>
          </w:tcPr>
          <w:p w14:paraId="7E6605CE" w14:textId="77777777" w:rsidR="00AC220C" w:rsidRPr="007839AE" w:rsidRDefault="00AC220C" w:rsidP="000771CC">
            <w:pPr>
              <w:ind w:firstLine="0"/>
              <w:jc w:val="both"/>
              <w:rPr>
                <w:rFonts w:cs="Arial"/>
                <w:szCs w:val="22"/>
              </w:rPr>
            </w:pPr>
            <w:r w:rsidRPr="007839AE">
              <w:rPr>
                <w:rFonts w:cs="Arial"/>
                <w:szCs w:val="22"/>
              </w:rPr>
              <w:t>The result of the compilation of a single source file. This file contains the machine code corresponding to the source code as well as other information that help</w:t>
            </w:r>
            <w:r>
              <w:rPr>
                <w:rFonts w:cs="Arial"/>
                <w:szCs w:val="22"/>
              </w:rPr>
              <w:t>s</w:t>
            </w:r>
            <w:r w:rsidRPr="007839AE">
              <w:rPr>
                <w:rFonts w:cs="Arial"/>
                <w:szCs w:val="22"/>
              </w:rPr>
              <w:t xml:space="preserve"> in the linking process.</w:t>
            </w:r>
          </w:p>
        </w:tc>
        <w:tc>
          <w:tcPr>
            <w:tcW w:w="2207" w:type="dxa"/>
          </w:tcPr>
          <w:p w14:paraId="2AF9B98E" w14:textId="77777777" w:rsidR="00AC220C" w:rsidRPr="007839AE" w:rsidRDefault="00AC220C" w:rsidP="000771CC">
            <w:pPr>
              <w:pStyle w:val="Header"/>
              <w:jc w:val="left"/>
              <w:rPr>
                <w:rFonts w:ascii="Arial" w:hAnsi="Arial" w:cs="Arial"/>
                <w:sz w:val="22"/>
                <w:szCs w:val="22"/>
              </w:rPr>
            </w:pPr>
            <w:r w:rsidRPr="007839AE">
              <w:rPr>
                <w:rFonts w:ascii="Arial" w:hAnsi="Arial" w:cs="Arial"/>
                <w:sz w:val="22"/>
                <w:szCs w:val="22"/>
              </w:rPr>
              <w:t>File_name.</w:t>
            </w:r>
            <w:r w:rsidRPr="007839AE">
              <w:rPr>
                <w:rFonts w:ascii="Arial" w:hAnsi="Arial" w:cs="Arial"/>
                <w:b/>
                <w:bCs/>
                <w:sz w:val="22"/>
                <w:szCs w:val="22"/>
              </w:rPr>
              <w:t>obj</w:t>
            </w:r>
          </w:p>
        </w:tc>
      </w:tr>
      <w:tr w:rsidR="00AC220C" w:rsidRPr="007839AE" w14:paraId="2C94261F" w14:textId="77777777" w:rsidTr="000771CC">
        <w:tc>
          <w:tcPr>
            <w:tcW w:w="1440" w:type="dxa"/>
          </w:tcPr>
          <w:p w14:paraId="29416E95" w14:textId="77777777" w:rsidR="00AC220C" w:rsidRPr="007839AE" w:rsidRDefault="00AC220C" w:rsidP="000771CC">
            <w:pPr>
              <w:pStyle w:val="Heading3"/>
              <w:ind w:left="0" w:firstLine="0"/>
              <w:rPr>
                <w:rFonts w:ascii="Arial" w:hAnsi="Arial"/>
                <w:b w:val="0"/>
                <w:bCs/>
                <w:sz w:val="22"/>
                <w:szCs w:val="22"/>
              </w:rPr>
            </w:pPr>
            <w:r w:rsidRPr="007839AE">
              <w:rPr>
                <w:rFonts w:ascii="Arial" w:hAnsi="Arial"/>
                <w:b w:val="0"/>
                <w:bCs/>
                <w:sz w:val="22"/>
                <w:szCs w:val="22"/>
              </w:rPr>
              <w:t>Header File</w:t>
            </w:r>
          </w:p>
        </w:tc>
        <w:tc>
          <w:tcPr>
            <w:tcW w:w="5713" w:type="dxa"/>
          </w:tcPr>
          <w:p w14:paraId="4E3C1954" w14:textId="77777777" w:rsidR="00AC220C" w:rsidRPr="007839AE" w:rsidRDefault="00AC220C" w:rsidP="000771CC">
            <w:pPr>
              <w:ind w:firstLine="0"/>
              <w:jc w:val="both"/>
              <w:rPr>
                <w:rFonts w:cs="Arial"/>
                <w:szCs w:val="22"/>
              </w:rPr>
            </w:pPr>
            <w:r w:rsidRPr="007839AE">
              <w:rPr>
                <w:rFonts w:cs="Arial"/>
                <w:szCs w:val="22"/>
              </w:rPr>
              <w:t>A special type of file, which contains source code that is not compiled alone but rather included by source files and hence compiled as part of those source files that include it.</w:t>
            </w:r>
          </w:p>
        </w:tc>
        <w:tc>
          <w:tcPr>
            <w:tcW w:w="2207" w:type="dxa"/>
          </w:tcPr>
          <w:p w14:paraId="72A48521" w14:textId="77777777" w:rsidR="00AC220C" w:rsidRPr="007839AE" w:rsidRDefault="00AC220C" w:rsidP="000771CC">
            <w:pPr>
              <w:pStyle w:val="Header"/>
              <w:jc w:val="left"/>
              <w:rPr>
                <w:rFonts w:ascii="Arial" w:hAnsi="Arial" w:cs="Arial"/>
                <w:sz w:val="22"/>
                <w:szCs w:val="22"/>
              </w:rPr>
            </w:pPr>
            <w:proofErr w:type="spellStart"/>
            <w:r w:rsidRPr="007839AE">
              <w:rPr>
                <w:rFonts w:ascii="Arial" w:hAnsi="Arial" w:cs="Arial"/>
                <w:sz w:val="22"/>
                <w:szCs w:val="22"/>
              </w:rPr>
              <w:t>File_name.</w:t>
            </w:r>
            <w:r w:rsidRPr="007839AE">
              <w:rPr>
                <w:rFonts w:ascii="Arial" w:hAnsi="Arial" w:cs="Arial"/>
                <w:b/>
                <w:bCs/>
                <w:sz w:val="22"/>
                <w:szCs w:val="22"/>
              </w:rPr>
              <w:t>h</w:t>
            </w:r>
            <w:proofErr w:type="spellEnd"/>
          </w:p>
        </w:tc>
      </w:tr>
      <w:tr w:rsidR="00AC220C" w:rsidRPr="007839AE" w14:paraId="3FB1DDA4" w14:textId="77777777" w:rsidTr="000771CC">
        <w:tc>
          <w:tcPr>
            <w:tcW w:w="9360" w:type="dxa"/>
            <w:gridSpan w:val="3"/>
            <w:shd w:val="clear" w:color="auto" w:fill="000000"/>
          </w:tcPr>
          <w:p w14:paraId="4A8732BA" w14:textId="77777777" w:rsidR="00AC220C" w:rsidRPr="00BB147A" w:rsidRDefault="00AC220C" w:rsidP="000771CC">
            <w:pPr>
              <w:pStyle w:val="Header"/>
              <w:rPr>
                <w:rFonts w:ascii="Arial" w:hAnsi="Arial" w:cs="Arial"/>
                <w:sz w:val="22"/>
                <w:szCs w:val="22"/>
              </w:rPr>
            </w:pPr>
            <w:r w:rsidRPr="00BB147A">
              <w:rPr>
                <w:rFonts w:ascii="Arial" w:hAnsi="Arial" w:cs="Arial"/>
                <w:color w:val="FFFFFF"/>
                <w:sz w:val="22"/>
                <w:szCs w:val="22"/>
              </w:rPr>
              <w:t xml:space="preserve">Table </w:t>
            </w:r>
            <w:r>
              <w:rPr>
                <w:rFonts w:ascii="Arial" w:hAnsi="Arial" w:cs="Arial"/>
                <w:color w:val="FFFFFF"/>
                <w:sz w:val="22"/>
                <w:szCs w:val="22"/>
              </w:rPr>
              <w:t>1</w:t>
            </w:r>
            <w:r w:rsidRPr="00BB147A">
              <w:rPr>
                <w:rFonts w:ascii="Arial" w:hAnsi="Arial" w:cs="Arial"/>
                <w:color w:val="FFFFFF"/>
                <w:sz w:val="22"/>
                <w:szCs w:val="22"/>
              </w:rPr>
              <w:t>-</w:t>
            </w:r>
            <w:r>
              <w:rPr>
                <w:rFonts w:ascii="Arial" w:hAnsi="Arial" w:cs="Arial"/>
                <w:color w:val="FFFFFF"/>
                <w:sz w:val="22"/>
                <w:szCs w:val="22"/>
              </w:rPr>
              <w:t>1</w:t>
            </w:r>
            <w:r w:rsidRPr="00BB147A">
              <w:rPr>
                <w:rFonts w:ascii="Arial" w:hAnsi="Arial" w:cs="Arial"/>
                <w:color w:val="FFFFFF"/>
                <w:sz w:val="22"/>
                <w:szCs w:val="22"/>
              </w:rPr>
              <w:t xml:space="preserve">: </w:t>
            </w:r>
            <w:r>
              <w:rPr>
                <w:rFonts w:ascii="Arial" w:hAnsi="Arial" w:cs="Arial"/>
                <w:color w:val="FFFFFF"/>
                <w:sz w:val="22"/>
                <w:szCs w:val="22"/>
              </w:rPr>
              <w:t>File types used by Visual C++</w:t>
            </w:r>
          </w:p>
        </w:tc>
      </w:tr>
    </w:tbl>
    <w:p w14:paraId="2590AEC7" w14:textId="77777777" w:rsidR="00AC220C" w:rsidRDefault="00AC220C" w:rsidP="00AC220C">
      <w:pPr>
        <w:pStyle w:val="Text1"/>
      </w:pPr>
    </w:p>
    <w:p w14:paraId="3A8DC5BC" w14:textId="578ED82C" w:rsidR="00FE6622" w:rsidRDefault="00FE6622" w:rsidP="0069182A">
      <w:pPr>
        <w:pStyle w:val="Text1"/>
        <w:ind w:firstLine="360"/>
      </w:pPr>
      <w:r>
        <w:lastRenderedPageBreak/>
        <w:t xml:space="preserve">You can find </w:t>
      </w:r>
      <w:r w:rsidR="0081615D">
        <w:t>the previous</w:t>
      </w:r>
      <w:r>
        <w:t xml:space="preserve"> files in the location that you choose when you created new project</w:t>
      </w:r>
      <w:r w:rsidR="0081615D">
        <w:t xml:space="preserve"> as shown in Figure 1-4</w:t>
      </w:r>
      <w:r>
        <w:t>. The .</w:t>
      </w:r>
      <w:proofErr w:type="spellStart"/>
      <w:r>
        <w:t>sln</w:t>
      </w:r>
      <w:proofErr w:type="spellEnd"/>
      <w:r>
        <w:t xml:space="preserve"> file is the solution file</w:t>
      </w:r>
      <w:r w:rsidR="002C34B1">
        <w:t>, so double click on it when you want to open the solution</w:t>
      </w:r>
      <w:r>
        <w:t>. ‘</w:t>
      </w:r>
      <w:proofErr w:type="spellStart"/>
      <w:r>
        <w:t>MinMaxAvg</w:t>
      </w:r>
      <w:proofErr w:type="spellEnd"/>
      <w:r>
        <w:t>’ and ‘</w:t>
      </w:r>
      <w:proofErr w:type="spellStart"/>
      <w:r w:rsidR="00B21502">
        <w:t>HelloWorld</w:t>
      </w:r>
      <w:proofErr w:type="spellEnd"/>
      <w:r>
        <w:t>’ folders are 2 projects inside the solution. Each</w:t>
      </w:r>
      <w:r w:rsidR="002C34B1">
        <w:t xml:space="preserve"> project contains its .</w:t>
      </w:r>
      <w:proofErr w:type="spellStart"/>
      <w:r w:rsidR="002C34B1">
        <w:t>cpp</w:t>
      </w:r>
      <w:proofErr w:type="spellEnd"/>
      <w:r w:rsidR="002C34B1">
        <w:t xml:space="preserve">, </w:t>
      </w:r>
      <w:r w:rsidR="002C34B1" w:rsidRPr="002C34B1">
        <w:t>.</w:t>
      </w:r>
      <w:proofErr w:type="spellStart"/>
      <w:r w:rsidR="002C34B1" w:rsidRPr="002C34B1">
        <w:t>vcxproj</w:t>
      </w:r>
      <w:proofErr w:type="spellEnd"/>
      <w:r w:rsidR="002C34B1">
        <w:t xml:space="preserve"> …</w:t>
      </w:r>
      <w:proofErr w:type="spellStart"/>
      <w:r w:rsidR="002C34B1">
        <w:t>etc</w:t>
      </w:r>
      <w:proofErr w:type="spellEnd"/>
      <w:r w:rsidR="002C34B1">
        <w:t xml:space="preserve"> inside it.</w:t>
      </w:r>
    </w:p>
    <w:p w14:paraId="6BE79509" w14:textId="77777777" w:rsidR="0081615D" w:rsidRDefault="0081615D" w:rsidP="00FE6622">
      <w:pPr>
        <w:pStyle w:val="Text1"/>
      </w:pPr>
    </w:p>
    <w:p w14:paraId="2E4D6F02" w14:textId="77777777" w:rsidR="0081615D" w:rsidRDefault="0081615D" w:rsidP="0081615D">
      <w:pPr>
        <w:pStyle w:val="Text1"/>
        <w:ind w:left="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81615D" w14:paraId="394C8159" w14:textId="77777777" w:rsidTr="00DC3B72">
        <w:trPr>
          <w:trHeight w:val="1871"/>
        </w:trPr>
        <w:tc>
          <w:tcPr>
            <w:tcW w:w="9576" w:type="dxa"/>
          </w:tcPr>
          <w:p w14:paraId="6BA87990" w14:textId="77777777" w:rsidR="0081615D" w:rsidRDefault="0081615D" w:rsidP="00DC3B72">
            <w:pPr>
              <w:pStyle w:val="Text1"/>
              <w:ind w:left="0"/>
              <w:jc w:val="center"/>
            </w:pPr>
            <w:r>
              <w:rPr>
                <w:noProof/>
              </w:rPr>
              <w:drawing>
                <wp:inline distT="0" distB="0" distL="0" distR="0" wp14:anchorId="75A3A5B8" wp14:editId="38F32CFE">
                  <wp:extent cx="5935185" cy="1261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3985" cy="1261110"/>
                          </a:xfrm>
                          <a:prstGeom prst="rect">
                            <a:avLst/>
                          </a:prstGeom>
                        </pic:spPr>
                      </pic:pic>
                    </a:graphicData>
                  </a:graphic>
                </wp:inline>
              </w:drawing>
            </w:r>
          </w:p>
        </w:tc>
      </w:tr>
      <w:tr w:rsidR="0081615D" w14:paraId="0DF9A32D" w14:textId="77777777" w:rsidTr="00DC3B72">
        <w:tc>
          <w:tcPr>
            <w:tcW w:w="9576" w:type="dxa"/>
            <w:shd w:val="clear" w:color="auto" w:fill="000000"/>
          </w:tcPr>
          <w:p w14:paraId="470B0CDF" w14:textId="77777777" w:rsidR="0081615D" w:rsidRPr="00A918FA" w:rsidRDefault="0081615D" w:rsidP="00DC3B72">
            <w:pPr>
              <w:pStyle w:val="Text1"/>
              <w:ind w:left="0"/>
              <w:jc w:val="center"/>
              <w:rPr>
                <w:color w:val="FFFFFF"/>
              </w:rPr>
            </w:pPr>
            <w:r>
              <w:rPr>
                <w:color w:val="FFFFFF"/>
              </w:rPr>
              <w:t>Figure 1-4</w:t>
            </w:r>
            <w:r w:rsidRPr="00A918FA">
              <w:rPr>
                <w:color w:val="FFFFFF"/>
              </w:rPr>
              <w:t xml:space="preserve"> : </w:t>
            </w:r>
            <w:r>
              <w:rPr>
                <w:color w:val="FFFFFF"/>
              </w:rPr>
              <w:t>Solution Folder Examples</w:t>
            </w:r>
          </w:p>
        </w:tc>
      </w:tr>
    </w:tbl>
    <w:p w14:paraId="3CF5B8DC" w14:textId="77777777" w:rsidR="0081615D" w:rsidRDefault="0081615D" w:rsidP="00FE6622">
      <w:pPr>
        <w:pStyle w:val="Text1"/>
      </w:pPr>
    </w:p>
    <w:p w14:paraId="39C19CA6" w14:textId="77777777" w:rsidR="002C34B1" w:rsidRDefault="002C34B1" w:rsidP="00FE6622">
      <w:pPr>
        <w:pStyle w:val="Text1"/>
      </w:pPr>
    </w:p>
    <w:p w14:paraId="53A36625" w14:textId="7609A129" w:rsidR="00FE6622" w:rsidRDefault="002C34B1" w:rsidP="0069182A">
      <w:pPr>
        <w:pStyle w:val="Text1"/>
        <w:ind w:firstLine="360"/>
      </w:pPr>
      <w:r>
        <w:t xml:space="preserve">When you want to copy a solution to give it to your friend or </w:t>
      </w:r>
      <w:r w:rsidR="00B21502">
        <w:t>to submit it</w:t>
      </w:r>
      <w:r>
        <w:t>, you should copy the parent folder that contains all the folders and files shown in Figure 1-4. Note that if you copied the .</w:t>
      </w:r>
      <w:proofErr w:type="spellStart"/>
      <w:r>
        <w:t>sln</w:t>
      </w:r>
      <w:proofErr w:type="spellEnd"/>
      <w:r>
        <w:t xml:space="preserve"> file only, you will not be able to open the projects inside it because you don’t copy the projects themselves and the source files with it too.</w:t>
      </w:r>
      <w:r w:rsidR="0081615D">
        <w:t xml:space="preserve"> </w:t>
      </w:r>
    </w:p>
    <w:p w14:paraId="3E926B1D" w14:textId="77777777" w:rsidR="00FE6622" w:rsidRDefault="00207132" w:rsidP="00AC220C">
      <w:pPr>
        <w:pStyle w:val="Text1"/>
      </w:pPr>
      <w:r>
        <w:t>The following files/folders are NOT needed when copying your code</w:t>
      </w:r>
    </w:p>
    <w:p w14:paraId="122410ED" w14:textId="77777777" w:rsidR="00207132" w:rsidRDefault="00207132" w:rsidP="00207132">
      <w:pPr>
        <w:pStyle w:val="Text1"/>
        <w:numPr>
          <w:ilvl w:val="0"/>
          <w:numId w:val="4"/>
        </w:numPr>
      </w:pPr>
      <w:r>
        <w:t>Any “Debug” folder</w:t>
      </w:r>
    </w:p>
    <w:p w14:paraId="0CAA2254" w14:textId="6A788EEA" w:rsidR="00207132" w:rsidRDefault="00207132" w:rsidP="00207132">
      <w:pPr>
        <w:pStyle w:val="Text1"/>
        <w:numPr>
          <w:ilvl w:val="0"/>
          <w:numId w:val="4"/>
        </w:numPr>
      </w:pPr>
      <w:proofErr w:type="spellStart"/>
      <w:r>
        <w:t>ipch</w:t>
      </w:r>
      <w:proofErr w:type="spellEnd"/>
      <w:r>
        <w:t xml:space="preserve"> folder</w:t>
      </w:r>
      <w:r w:rsidR="00B21502">
        <w:t xml:space="preserve"> and .</w:t>
      </w:r>
      <w:proofErr w:type="spellStart"/>
      <w:r w:rsidR="00B21502">
        <w:t>vs</w:t>
      </w:r>
      <w:proofErr w:type="spellEnd"/>
      <w:r w:rsidR="00B21502">
        <w:t xml:space="preserve"> folder</w:t>
      </w:r>
    </w:p>
    <w:p w14:paraId="75F395E7" w14:textId="201DA5DA" w:rsidR="00207132" w:rsidRDefault="00207132" w:rsidP="00B21502">
      <w:pPr>
        <w:pStyle w:val="Text1"/>
        <w:numPr>
          <w:ilvl w:val="0"/>
          <w:numId w:val="4"/>
        </w:numPr>
      </w:pPr>
      <w:r>
        <w:t>Files with extensions .</w:t>
      </w:r>
      <w:proofErr w:type="spellStart"/>
      <w:r>
        <w:t>ncb</w:t>
      </w:r>
      <w:proofErr w:type="spellEnd"/>
      <w:r>
        <w:t xml:space="preserve">, </w:t>
      </w:r>
      <w:r w:rsidR="00B21502">
        <w:t>.</w:t>
      </w:r>
      <w:proofErr w:type="spellStart"/>
      <w:r>
        <w:t>sdf</w:t>
      </w:r>
      <w:proofErr w:type="spellEnd"/>
    </w:p>
    <w:p w14:paraId="1CCAB143" w14:textId="77777777" w:rsidR="00FE6622" w:rsidRDefault="00FE6622" w:rsidP="00AC220C">
      <w:pPr>
        <w:pStyle w:val="Text1"/>
      </w:pPr>
    </w:p>
    <w:tbl>
      <w:tblPr>
        <w:tblStyle w:val="TableGrid"/>
        <w:tblW w:w="0" w:type="auto"/>
        <w:tblInd w:w="360" w:type="dxa"/>
        <w:tblLook w:val="04A0" w:firstRow="1" w:lastRow="0" w:firstColumn="1" w:lastColumn="0" w:noHBand="0" w:noVBand="1"/>
      </w:tblPr>
      <w:tblGrid>
        <w:gridCol w:w="9576"/>
      </w:tblGrid>
      <w:tr w:rsidR="00FE6622" w14:paraId="54D18B83" w14:textId="77777777" w:rsidTr="00DC3B72">
        <w:tc>
          <w:tcPr>
            <w:tcW w:w="9936" w:type="dxa"/>
          </w:tcPr>
          <w:p w14:paraId="26FF1203" w14:textId="77777777" w:rsidR="00FE6622" w:rsidRDefault="00FE6622" w:rsidP="00DC3B72">
            <w:pPr>
              <w:pStyle w:val="Text1"/>
              <w:ind w:left="0"/>
              <w:jc w:val="both"/>
              <w:rPr>
                <w:b/>
                <w:bCs/>
              </w:rPr>
            </w:pPr>
            <w:r w:rsidRPr="004B30F1">
              <w:rPr>
                <w:b/>
                <w:bCs/>
                <w:noProof/>
              </w:rPr>
              <w:drawing>
                <wp:inline distT="0" distB="0" distL="0" distR="0" wp14:anchorId="479B15BA" wp14:editId="239D613B">
                  <wp:extent cx="266218" cy="266218"/>
                  <wp:effectExtent l="0" t="0" r="0" b="0"/>
                  <wp:docPr id="5" name="Picture 5" descr="C:\Users\Eman\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an\AppData\Local\Microsoft\Windows\INetCacheContent.Word\downloa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86" cy="274386"/>
                          </a:xfrm>
                          <a:prstGeom prst="rect">
                            <a:avLst/>
                          </a:prstGeom>
                          <a:noFill/>
                          <a:ln>
                            <a:noFill/>
                          </a:ln>
                        </pic:spPr>
                      </pic:pic>
                    </a:graphicData>
                  </a:graphic>
                </wp:inline>
              </w:drawing>
            </w:r>
            <w:r w:rsidRPr="004B30F1">
              <w:rPr>
                <w:b/>
                <w:bCs/>
              </w:rPr>
              <w:t>Notes:</w:t>
            </w:r>
          </w:p>
          <w:p w14:paraId="2262B92F" w14:textId="77777777" w:rsidR="00FE6622" w:rsidRDefault="00FE6622" w:rsidP="00DC3B72">
            <w:pPr>
              <w:pStyle w:val="Text1"/>
              <w:numPr>
                <w:ilvl w:val="0"/>
                <w:numId w:val="11"/>
              </w:numPr>
              <w:jc w:val="both"/>
            </w:pPr>
            <w:r>
              <w:t>.</w:t>
            </w:r>
            <w:proofErr w:type="spellStart"/>
            <w:r>
              <w:t>sln</w:t>
            </w:r>
            <w:proofErr w:type="spellEnd"/>
            <w:r>
              <w:t>, .</w:t>
            </w:r>
            <w:proofErr w:type="spellStart"/>
            <w:proofErr w:type="gramStart"/>
            <w:r>
              <w:t>cpp</w:t>
            </w:r>
            <w:proofErr w:type="spellEnd"/>
            <w:r>
              <w:t>, …</w:t>
            </w:r>
            <w:proofErr w:type="spellStart"/>
            <w:r>
              <w:t>etc</w:t>
            </w:r>
            <w:proofErr w:type="spellEnd"/>
            <w:proofErr w:type="gramEnd"/>
            <w:r>
              <w:t xml:space="preserve"> are called file extensions.</w:t>
            </w:r>
          </w:p>
          <w:p w14:paraId="40670D7A" w14:textId="77777777" w:rsidR="00FE6622" w:rsidRDefault="00FE6622" w:rsidP="00FE6622">
            <w:pPr>
              <w:pStyle w:val="Text1"/>
              <w:numPr>
                <w:ilvl w:val="0"/>
                <w:numId w:val="11"/>
              </w:numPr>
              <w:jc w:val="both"/>
            </w:pPr>
            <w:r>
              <w:t>To view file extensions</w:t>
            </w:r>
            <w:r w:rsidR="0081615D">
              <w:t>, follow the steps shown in this link:</w:t>
            </w:r>
          </w:p>
          <w:p w14:paraId="4C7CCD26" w14:textId="77777777" w:rsidR="0081615D" w:rsidRDefault="00D62E1C" w:rsidP="0081615D">
            <w:pPr>
              <w:pStyle w:val="Text1"/>
              <w:ind w:left="720"/>
              <w:jc w:val="both"/>
            </w:pPr>
            <w:hyperlink r:id="rId15" w:history="1">
              <w:r w:rsidR="0081615D" w:rsidRPr="004B3A5F">
                <w:rPr>
                  <w:rStyle w:val="Hyperlink"/>
                </w:rPr>
                <w:t>https://helpx.adobe.com/x-productkb/global/show-hidden-files-folders-extensions.html</w:t>
              </w:r>
            </w:hyperlink>
          </w:p>
          <w:p w14:paraId="6AD6FDBF" w14:textId="77777777" w:rsidR="0081615D" w:rsidRDefault="0081615D" w:rsidP="0081615D">
            <w:pPr>
              <w:pStyle w:val="Text1"/>
              <w:ind w:left="720"/>
              <w:jc w:val="both"/>
            </w:pPr>
          </w:p>
        </w:tc>
      </w:tr>
    </w:tbl>
    <w:p w14:paraId="05E1F5A3" w14:textId="77777777" w:rsidR="00A964DB" w:rsidRDefault="00A964DB" w:rsidP="00AC220C">
      <w:pPr>
        <w:pStyle w:val="Text1"/>
      </w:pPr>
    </w:p>
    <w:p w14:paraId="49DF4D0F" w14:textId="2B867608" w:rsidR="00142642" w:rsidRDefault="00142642" w:rsidP="00142642">
      <w:pPr>
        <w:pStyle w:val="Heading1"/>
        <w:ind w:firstLine="0"/>
        <w:rPr>
          <w:rFonts w:ascii="Arial" w:hAnsi="Arial" w:cs="Arial"/>
          <w:b/>
          <w:bCs/>
          <w:u w:val="single"/>
        </w:rPr>
      </w:pPr>
      <w:r>
        <w:rPr>
          <w:rFonts w:ascii="Arial" w:hAnsi="Arial" w:cs="Arial"/>
          <w:b/>
          <w:bCs/>
          <w:u w:val="single"/>
        </w:rPr>
        <w:t>Part I</w:t>
      </w:r>
      <w:r w:rsidR="009D4408">
        <w:rPr>
          <w:rFonts w:ascii="Arial" w:hAnsi="Arial" w:cs="Arial"/>
          <w:b/>
          <w:bCs/>
          <w:u w:val="single"/>
        </w:rPr>
        <w:t>I</w:t>
      </w:r>
      <w:r>
        <w:rPr>
          <w:rFonts w:ascii="Arial" w:hAnsi="Arial" w:cs="Arial"/>
          <w:b/>
          <w:bCs/>
          <w:u w:val="single"/>
        </w:rPr>
        <w:t>I – Debugging</w:t>
      </w:r>
    </w:p>
    <w:p w14:paraId="169C0C5F" w14:textId="77777777" w:rsidR="00142642" w:rsidRDefault="00142642" w:rsidP="00142642">
      <w:pPr>
        <w:pStyle w:val="Text1"/>
      </w:pPr>
    </w:p>
    <w:p w14:paraId="7B935CC5" w14:textId="77777777" w:rsidR="00142642" w:rsidRDefault="00142642" w:rsidP="0069182A">
      <w:pPr>
        <w:pStyle w:val="Text1"/>
        <w:ind w:left="0" w:firstLine="360"/>
      </w:pPr>
      <w:r>
        <w:t xml:space="preserve">There are 3 types of errors: syntax, runtime and logical errors. </w:t>
      </w:r>
    </w:p>
    <w:p w14:paraId="5F5ADD9D" w14:textId="77777777" w:rsidR="00142642" w:rsidRDefault="00142642" w:rsidP="00142642">
      <w:pPr>
        <w:pStyle w:val="Text1"/>
        <w:ind w:left="0"/>
      </w:pPr>
    </w:p>
    <w:p w14:paraId="26C61F48" w14:textId="0F0BBD04" w:rsidR="0069182A" w:rsidRDefault="00142642" w:rsidP="0069182A">
      <w:pPr>
        <w:pStyle w:val="Text1"/>
        <w:ind w:firstLine="360"/>
      </w:pPr>
      <w:r w:rsidRPr="0069182A">
        <w:rPr>
          <w:b/>
          <w:bCs/>
        </w:rPr>
        <w:t>Syntax errors</w:t>
      </w:r>
      <w:r>
        <w:t xml:space="preserve"> include errors in writing </w:t>
      </w:r>
      <w:proofErr w:type="spellStart"/>
      <w:r>
        <w:t>c++</w:t>
      </w:r>
      <w:proofErr w:type="spellEnd"/>
      <w:r>
        <w:t xml:space="preserve"> statements or following the syntax rules of the language </w:t>
      </w:r>
      <w:r w:rsidR="009D4408">
        <w:t>such as</w:t>
      </w:r>
      <w:r>
        <w:t xml:space="preserve">: forgetting </w:t>
      </w:r>
      <w:r w:rsidR="009D4408">
        <w:t xml:space="preserve">a </w:t>
      </w:r>
      <w:r>
        <w:t xml:space="preserve">semicolon, using an </w:t>
      </w:r>
      <w:proofErr w:type="gramStart"/>
      <w:r>
        <w:t>identifier(</w:t>
      </w:r>
      <w:proofErr w:type="gramEnd"/>
      <w:r>
        <w:t xml:space="preserve">variable) without declaring it …etc. They also include type checking part. </w:t>
      </w:r>
    </w:p>
    <w:p w14:paraId="4A1F50D2" w14:textId="77777777" w:rsidR="0069182A" w:rsidRDefault="00142642" w:rsidP="0069182A">
      <w:pPr>
        <w:pStyle w:val="Text1"/>
        <w:ind w:firstLine="360"/>
      </w:pPr>
      <w:r>
        <w:t xml:space="preserve">You can see these errors in “error list” window in visual studio </w:t>
      </w:r>
      <w:r w:rsidRPr="0069182A">
        <w:t xml:space="preserve">(view -&gt; “error list” if it’s not already viewed) </w:t>
      </w:r>
      <w:r>
        <w:t xml:space="preserve">and they’re shown in red line in the source files. Syntax errors are caught during compilation time (before running). </w:t>
      </w:r>
    </w:p>
    <w:p w14:paraId="68A57F42" w14:textId="77777777" w:rsidR="0069182A" w:rsidRDefault="00142642" w:rsidP="0069182A">
      <w:pPr>
        <w:pStyle w:val="Text1"/>
        <w:ind w:firstLine="360"/>
      </w:pPr>
      <w:r>
        <w:t xml:space="preserve">After fixing all syntax errors first, you can start running your program. </w:t>
      </w:r>
      <w:r>
        <w:rPr>
          <w:b/>
          <w:bCs/>
        </w:rPr>
        <w:t>Runtime errors</w:t>
      </w:r>
      <w:r>
        <w:t xml:space="preserve"> appears during runtime when it reaches a statement that when executed causes the program to crash. For example, </w:t>
      </w:r>
      <w:r w:rsidR="009D4408">
        <w:t>division by zero will cause runtime error</w:t>
      </w:r>
      <w:r>
        <w:t>.</w:t>
      </w:r>
    </w:p>
    <w:p w14:paraId="6D305816" w14:textId="77777777" w:rsidR="0069182A" w:rsidRDefault="0069182A" w:rsidP="0069182A">
      <w:pPr>
        <w:pStyle w:val="Text1"/>
        <w:ind w:firstLine="360"/>
      </w:pPr>
    </w:p>
    <w:p w14:paraId="6BEAC9BA" w14:textId="391CE047" w:rsidR="0069182A" w:rsidRDefault="00142642" w:rsidP="003A15EF">
      <w:pPr>
        <w:pStyle w:val="Text1"/>
        <w:ind w:firstLine="360"/>
      </w:pPr>
      <w:r>
        <w:t xml:space="preserve">When your program finishes the execution of all statements successfully (no runtime errors) but the output you get is </w:t>
      </w:r>
      <w:r w:rsidR="003A15EF">
        <w:t>not as expected</w:t>
      </w:r>
      <w:r>
        <w:t xml:space="preserve">, now you’re facing </w:t>
      </w:r>
      <w:r>
        <w:rPr>
          <w:b/>
          <w:bCs/>
        </w:rPr>
        <w:t>Logical errors</w:t>
      </w:r>
      <w:r>
        <w:t>. This means that for example you made a wrong calculation or you have problems in your designed algorithm</w:t>
      </w:r>
      <w:r w:rsidR="003A15EF">
        <w:t>s</w:t>
      </w:r>
      <w:r>
        <w:t>.</w:t>
      </w:r>
    </w:p>
    <w:p w14:paraId="0FC6B51D" w14:textId="77777777" w:rsidR="0069182A" w:rsidRDefault="0069182A" w:rsidP="0069182A">
      <w:pPr>
        <w:pStyle w:val="Text1"/>
        <w:ind w:firstLine="360"/>
      </w:pPr>
    </w:p>
    <w:p w14:paraId="1D23F5CD" w14:textId="588F16F7" w:rsidR="0069182A" w:rsidRDefault="00142642" w:rsidP="003A15EF">
      <w:pPr>
        <w:pStyle w:val="Text1"/>
        <w:ind w:firstLine="360"/>
      </w:pPr>
      <w:r>
        <w:t xml:space="preserve">Syntax errors are easy to handle because their descriptions are clear and you can </w:t>
      </w:r>
      <w:proofErr w:type="spellStart"/>
      <w:r>
        <w:t>google</w:t>
      </w:r>
      <w:proofErr w:type="spellEnd"/>
      <w:r>
        <w:t xml:space="preserve"> them if you want to know how to solve them. However, runtime and logical errors are harder to </w:t>
      </w:r>
      <w:r w:rsidR="003A15EF">
        <w:t>know their reasons</w:t>
      </w:r>
      <w:r>
        <w:t xml:space="preserve">. </w:t>
      </w:r>
      <w:r w:rsidR="003A15EF">
        <w:t xml:space="preserve">For runtime and logical errors, </w:t>
      </w:r>
      <w:r>
        <w:t xml:space="preserve">you need </w:t>
      </w:r>
      <w:r w:rsidR="003A15EF">
        <w:t>to use</w:t>
      </w:r>
      <w:r>
        <w:t xml:space="preserve"> </w:t>
      </w:r>
      <w:r>
        <w:rPr>
          <w:b/>
          <w:bCs/>
        </w:rPr>
        <w:t>Debug</w:t>
      </w:r>
      <w:r w:rsidR="003A15EF">
        <w:rPr>
          <w:b/>
          <w:bCs/>
        </w:rPr>
        <w:t>ger</w:t>
      </w:r>
      <w:r>
        <w:t>.</w:t>
      </w:r>
    </w:p>
    <w:p w14:paraId="28876351" w14:textId="77777777" w:rsidR="0069182A" w:rsidRDefault="0069182A" w:rsidP="0069182A">
      <w:pPr>
        <w:pStyle w:val="Text1"/>
        <w:ind w:firstLine="360"/>
      </w:pPr>
    </w:p>
    <w:p w14:paraId="613BCEFF" w14:textId="347C59AA" w:rsidR="00142642" w:rsidRDefault="00142642" w:rsidP="003A15EF">
      <w:pPr>
        <w:pStyle w:val="Text1"/>
        <w:ind w:firstLine="360"/>
      </w:pPr>
      <w:r>
        <w:t>Debugging enables you, for example, to run your program statement by statement (Shortcut: F10)</w:t>
      </w:r>
      <w:r w:rsidR="003A15EF">
        <w:t>.</w:t>
      </w:r>
      <w:r>
        <w:t xml:space="preserve"> </w:t>
      </w:r>
      <w:r w:rsidR="003A15EF">
        <w:t>A</w:t>
      </w:r>
      <w:r>
        <w:t xml:space="preserve">fter each statement, you can </w:t>
      </w:r>
      <w:r w:rsidR="003A15EF">
        <w:t>visualize (</w:t>
      </w:r>
      <w:r>
        <w:t>watch</w:t>
      </w:r>
      <w:r w:rsidR="003A15EF">
        <w:t>)</w:t>
      </w:r>
      <w:r>
        <w:t xml:space="preserve"> the values of all local variables to trace your program execution</w:t>
      </w:r>
      <w:r w:rsidR="003A15EF">
        <w:t xml:space="preserve"> and</w:t>
      </w:r>
      <w:r>
        <w:t xml:space="preserve"> </w:t>
      </w:r>
      <w:r w:rsidR="003A15EF">
        <w:t>find out</w:t>
      </w:r>
      <w:r>
        <w:t xml:space="preserve"> where it goes wrong and fix it.</w:t>
      </w:r>
    </w:p>
    <w:p w14:paraId="4E80FFCD" w14:textId="77777777" w:rsidR="00142642" w:rsidRDefault="00142642" w:rsidP="00142642">
      <w:pPr>
        <w:pStyle w:val="Text1"/>
        <w:ind w:left="0"/>
      </w:pPr>
    </w:p>
    <w:p w14:paraId="45E23C48" w14:textId="77777777" w:rsidR="00142642" w:rsidRDefault="00142642" w:rsidP="0069182A">
      <w:pPr>
        <w:pStyle w:val="Text1"/>
        <w:ind w:left="0" w:firstLine="360"/>
      </w:pPr>
      <w:r>
        <w:t>Note that you cannot start debugging before fixing all syntax errors first.</w:t>
      </w:r>
    </w:p>
    <w:p w14:paraId="132F63B6" w14:textId="77777777" w:rsidR="00142642" w:rsidRDefault="00142642" w:rsidP="00142642">
      <w:pPr>
        <w:pStyle w:val="Text1"/>
        <w:ind w:left="0"/>
      </w:pPr>
    </w:p>
    <w:p w14:paraId="1C10F085" w14:textId="0F12914A" w:rsidR="00142642" w:rsidRDefault="00142642" w:rsidP="0069182A">
      <w:pPr>
        <w:pStyle w:val="Text1"/>
        <w:ind w:left="0" w:firstLine="360"/>
      </w:pPr>
      <w:r>
        <w:t>Visual C++ provides various debugging operations. They are summarized in Table 1</w:t>
      </w:r>
      <w:r w:rsidR="003A15EF">
        <w:t>-2</w:t>
      </w:r>
      <w:r>
        <w:t>:</w:t>
      </w:r>
    </w:p>
    <w:p w14:paraId="50E7E905" w14:textId="77777777" w:rsidR="00142642" w:rsidRDefault="00142642" w:rsidP="00142642">
      <w:pPr>
        <w:pStyle w:val="Text1"/>
        <w:rPr>
          <w:lang w:bidi="ar-EG"/>
        </w:rPr>
      </w:pPr>
    </w:p>
    <w:tbl>
      <w:tblPr>
        <w:tblW w:w="9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1285"/>
        <w:gridCol w:w="1873"/>
        <w:gridCol w:w="5040"/>
      </w:tblGrid>
      <w:tr w:rsidR="00142642" w14:paraId="3F1FB0D3" w14:textId="77777777" w:rsidTr="0069182A">
        <w:trPr>
          <w:cantSplit/>
          <w:tblHeader/>
        </w:trPr>
        <w:tc>
          <w:tcPr>
            <w:tcW w:w="1738" w:type="dxa"/>
            <w:tcBorders>
              <w:top w:val="single" w:sz="4" w:space="0" w:color="auto"/>
              <w:left w:val="single" w:sz="4" w:space="0" w:color="auto"/>
              <w:bottom w:val="single" w:sz="4" w:space="0" w:color="auto"/>
              <w:right w:val="single" w:sz="4" w:space="0" w:color="auto"/>
            </w:tcBorders>
            <w:shd w:val="clear" w:color="auto" w:fill="BFBFBF"/>
            <w:hideMark/>
          </w:tcPr>
          <w:p w14:paraId="6BE34253" w14:textId="77777777" w:rsidR="00142642" w:rsidRDefault="00142642" w:rsidP="00FD2A91">
            <w:pPr>
              <w:pStyle w:val="Text1"/>
              <w:ind w:left="0"/>
              <w:jc w:val="center"/>
              <w:rPr>
                <w:b/>
                <w:bCs/>
                <w:rtl/>
              </w:rPr>
            </w:pPr>
            <w:r>
              <w:rPr>
                <w:b/>
                <w:bCs/>
              </w:rPr>
              <w:t>Operation</w:t>
            </w:r>
          </w:p>
        </w:tc>
        <w:tc>
          <w:tcPr>
            <w:tcW w:w="1285" w:type="dxa"/>
            <w:tcBorders>
              <w:top w:val="single" w:sz="4" w:space="0" w:color="auto"/>
              <w:left w:val="single" w:sz="4" w:space="0" w:color="auto"/>
              <w:bottom w:val="single" w:sz="4" w:space="0" w:color="auto"/>
              <w:right w:val="single" w:sz="4" w:space="0" w:color="auto"/>
            </w:tcBorders>
            <w:shd w:val="clear" w:color="auto" w:fill="BFBFBF"/>
            <w:hideMark/>
          </w:tcPr>
          <w:p w14:paraId="08745E5F" w14:textId="77777777" w:rsidR="00142642" w:rsidRDefault="00142642" w:rsidP="00FD2A91">
            <w:pPr>
              <w:pStyle w:val="Text1"/>
              <w:ind w:left="0"/>
              <w:jc w:val="center"/>
              <w:rPr>
                <w:b/>
                <w:bCs/>
              </w:rPr>
            </w:pPr>
            <w:r>
              <w:rPr>
                <w:b/>
                <w:bCs/>
              </w:rPr>
              <w:t>Button</w:t>
            </w:r>
          </w:p>
        </w:tc>
        <w:tc>
          <w:tcPr>
            <w:tcW w:w="1873" w:type="dxa"/>
            <w:tcBorders>
              <w:top w:val="single" w:sz="4" w:space="0" w:color="auto"/>
              <w:left w:val="single" w:sz="4" w:space="0" w:color="auto"/>
              <w:bottom w:val="single" w:sz="4" w:space="0" w:color="auto"/>
              <w:right w:val="single" w:sz="4" w:space="0" w:color="auto"/>
            </w:tcBorders>
            <w:shd w:val="clear" w:color="auto" w:fill="BFBFBF"/>
            <w:hideMark/>
          </w:tcPr>
          <w:p w14:paraId="73550B7F" w14:textId="77777777" w:rsidR="00142642" w:rsidRDefault="00142642" w:rsidP="00FD2A91">
            <w:pPr>
              <w:pStyle w:val="Text1"/>
              <w:ind w:left="0"/>
              <w:jc w:val="center"/>
              <w:rPr>
                <w:b/>
                <w:bCs/>
              </w:rPr>
            </w:pPr>
            <w:r>
              <w:rPr>
                <w:b/>
                <w:bCs/>
              </w:rPr>
              <w:t>Shortcut</w:t>
            </w:r>
          </w:p>
        </w:tc>
        <w:tc>
          <w:tcPr>
            <w:tcW w:w="5040" w:type="dxa"/>
            <w:tcBorders>
              <w:top w:val="single" w:sz="4" w:space="0" w:color="auto"/>
              <w:left w:val="single" w:sz="4" w:space="0" w:color="auto"/>
              <w:bottom w:val="single" w:sz="4" w:space="0" w:color="auto"/>
              <w:right w:val="single" w:sz="4" w:space="0" w:color="auto"/>
            </w:tcBorders>
            <w:shd w:val="clear" w:color="auto" w:fill="BFBFBF"/>
            <w:hideMark/>
          </w:tcPr>
          <w:p w14:paraId="20A6EEB1" w14:textId="77777777" w:rsidR="00142642" w:rsidRDefault="00142642" w:rsidP="00FD2A91">
            <w:pPr>
              <w:pStyle w:val="Text1"/>
              <w:ind w:left="0"/>
              <w:jc w:val="center"/>
              <w:rPr>
                <w:b/>
                <w:bCs/>
              </w:rPr>
            </w:pPr>
            <w:r>
              <w:rPr>
                <w:b/>
                <w:bCs/>
              </w:rPr>
              <w:t>Description</w:t>
            </w:r>
          </w:p>
        </w:tc>
      </w:tr>
      <w:tr w:rsidR="00142642" w14:paraId="08A17CEE" w14:textId="77777777" w:rsidTr="0069182A">
        <w:trPr>
          <w:tblHeader/>
        </w:trPr>
        <w:tc>
          <w:tcPr>
            <w:tcW w:w="1738" w:type="dxa"/>
            <w:tcBorders>
              <w:top w:val="single" w:sz="4" w:space="0" w:color="auto"/>
              <w:left w:val="single" w:sz="4" w:space="0" w:color="auto"/>
              <w:bottom w:val="single" w:sz="4" w:space="0" w:color="auto"/>
              <w:right w:val="single" w:sz="4" w:space="0" w:color="auto"/>
            </w:tcBorders>
            <w:vAlign w:val="center"/>
            <w:hideMark/>
          </w:tcPr>
          <w:p w14:paraId="3DCF7528" w14:textId="77777777" w:rsidR="00142642" w:rsidRDefault="00142642" w:rsidP="00FD2A91">
            <w:pPr>
              <w:pStyle w:val="Text1"/>
            </w:pPr>
            <w:r>
              <w:t>Start without Debugging</w:t>
            </w:r>
          </w:p>
        </w:tc>
        <w:tc>
          <w:tcPr>
            <w:tcW w:w="1285" w:type="dxa"/>
            <w:tcBorders>
              <w:top w:val="single" w:sz="4" w:space="0" w:color="auto"/>
              <w:left w:val="single" w:sz="4" w:space="0" w:color="auto"/>
              <w:bottom w:val="single" w:sz="4" w:space="0" w:color="auto"/>
              <w:right w:val="single" w:sz="4" w:space="0" w:color="auto"/>
            </w:tcBorders>
            <w:vAlign w:val="center"/>
            <w:hideMark/>
          </w:tcPr>
          <w:p w14:paraId="5ACE4597" w14:textId="77777777" w:rsidR="00142642" w:rsidRDefault="00142642" w:rsidP="00FD2A91">
            <w:pPr>
              <w:pStyle w:val="Text1"/>
            </w:pPr>
            <w:r>
              <w:rPr>
                <w:noProof/>
              </w:rPr>
              <w:drawing>
                <wp:inline distT="0" distB="0" distL="0" distR="0" wp14:anchorId="0CA71E92" wp14:editId="024C7CB1">
                  <wp:extent cx="203200" cy="209550"/>
                  <wp:effectExtent l="0" t="0" r="0" b="0"/>
                  <wp:docPr id="16" name="Picture 16" descr="Icon_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con_Execu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00" cy="209550"/>
                          </a:xfrm>
                          <a:prstGeom prst="rect">
                            <a:avLst/>
                          </a:prstGeom>
                          <a:noFill/>
                          <a:ln>
                            <a:noFill/>
                          </a:ln>
                        </pic:spPr>
                      </pic:pic>
                    </a:graphicData>
                  </a:graphic>
                </wp:inline>
              </w:drawing>
            </w:r>
          </w:p>
        </w:tc>
        <w:tc>
          <w:tcPr>
            <w:tcW w:w="1873" w:type="dxa"/>
            <w:tcBorders>
              <w:top w:val="single" w:sz="4" w:space="0" w:color="auto"/>
              <w:left w:val="single" w:sz="4" w:space="0" w:color="auto"/>
              <w:bottom w:val="single" w:sz="4" w:space="0" w:color="auto"/>
              <w:right w:val="single" w:sz="4" w:space="0" w:color="auto"/>
            </w:tcBorders>
            <w:vAlign w:val="center"/>
            <w:hideMark/>
          </w:tcPr>
          <w:p w14:paraId="36508554" w14:textId="77777777" w:rsidR="00142642" w:rsidRDefault="00142642" w:rsidP="00FD2A91">
            <w:pPr>
              <w:pStyle w:val="Text1"/>
            </w:pPr>
            <w:r>
              <w:t>Ctrl+F5</w:t>
            </w:r>
          </w:p>
        </w:tc>
        <w:tc>
          <w:tcPr>
            <w:tcW w:w="5040" w:type="dxa"/>
            <w:tcBorders>
              <w:top w:val="single" w:sz="4" w:space="0" w:color="auto"/>
              <w:left w:val="single" w:sz="4" w:space="0" w:color="auto"/>
              <w:bottom w:val="single" w:sz="4" w:space="0" w:color="auto"/>
              <w:right w:val="single" w:sz="4" w:space="0" w:color="auto"/>
            </w:tcBorders>
            <w:hideMark/>
          </w:tcPr>
          <w:p w14:paraId="4A17A854" w14:textId="77777777" w:rsidR="00142642" w:rsidRDefault="00142642" w:rsidP="00FD2A91">
            <w:pPr>
              <w:pStyle w:val="Text1"/>
              <w:ind w:left="0"/>
              <w:jc w:val="both"/>
            </w:pPr>
            <w:r>
              <w:t>This is the same as running the exe (No debugging), except that the program pauses upon termination and prints “Press any key to continue …</w:t>
            </w:r>
            <w:proofErr w:type="gramStart"/>
            <w:r>
              <w:t>”.</w:t>
            </w:r>
            <w:proofErr w:type="gramEnd"/>
          </w:p>
        </w:tc>
      </w:tr>
      <w:tr w:rsidR="00142642" w14:paraId="1873268C" w14:textId="77777777" w:rsidTr="0069182A">
        <w:trPr>
          <w:trHeight w:val="1025"/>
          <w:tblHeader/>
        </w:trPr>
        <w:tc>
          <w:tcPr>
            <w:tcW w:w="1738" w:type="dxa"/>
            <w:tcBorders>
              <w:top w:val="single" w:sz="4" w:space="0" w:color="auto"/>
              <w:left w:val="single" w:sz="4" w:space="0" w:color="auto"/>
              <w:bottom w:val="single" w:sz="4" w:space="0" w:color="auto"/>
              <w:right w:val="single" w:sz="4" w:space="0" w:color="auto"/>
            </w:tcBorders>
            <w:vAlign w:val="center"/>
            <w:hideMark/>
          </w:tcPr>
          <w:p w14:paraId="364264D8" w14:textId="77777777" w:rsidR="00142642" w:rsidRDefault="00142642" w:rsidP="00FD2A91">
            <w:pPr>
              <w:pStyle w:val="Text1"/>
            </w:pPr>
            <w:r>
              <w:t>Start Debugging</w:t>
            </w:r>
          </w:p>
        </w:tc>
        <w:tc>
          <w:tcPr>
            <w:tcW w:w="1285" w:type="dxa"/>
            <w:tcBorders>
              <w:top w:val="single" w:sz="4" w:space="0" w:color="auto"/>
              <w:left w:val="single" w:sz="4" w:space="0" w:color="auto"/>
              <w:bottom w:val="single" w:sz="4" w:space="0" w:color="auto"/>
              <w:right w:val="single" w:sz="4" w:space="0" w:color="auto"/>
            </w:tcBorders>
            <w:vAlign w:val="center"/>
            <w:hideMark/>
          </w:tcPr>
          <w:p w14:paraId="2C2376A8" w14:textId="77777777" w:rsidR="00142642" w:rsidRDefault="00142642" w:rsidP="00FD2A91">
            <w:pPr>
              <w:pStyle w:val="Text1"/>
            </w:pPr>
            <w:r>
              <w:rPr>
                <w:noProof/>
              </w:rPr>
              <w:drawing>
                <wp:inline distT="0" distB="0" distL="0" distR="0" wp14:anchorId="4B5847E0" wp14:editId="14CA3159">
                  <wp:extent cx="184150" cy="133350"/>
                  <wp:effectExtent l="0" t="0" r="0" b="0"/>
                  <wp:docPr id="15" name="Picture 15" descr="Icon_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con_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150" cy="133350"/>
                          </a:xfrm>
                          <a:prstGeom prst="rect">
                            <a:avLst/>
                          </a:prstGeom>
                          <a:noFill/>
                          <a:ln>
                            <a:noFill/>
                          </a:ln>
                        </pic:spPr>
                      </pic:pic>
                    </a:graphicData>
                  </a:graphic>
                </wp:inline>
              </w:drawing>
            </w:r>
          </w:p>
        </w:tc>
        <w:tc>
          <w:tcPr>
            <w:tcW w:w="1873" w:type="dxa"/>
            <w:tcBorders>
              <w:top w:val="single" w:sz="4" w:space="0" w:color="auto"/>
              <w:left w:val="single" w:sz="4" w:space="0" w:color="auto"/>
              <w:bottom w:val="single" w:sz="4" w:space="0" w:color="auto"/>
              <w:right w:val="single" w:sz="4" w:space="0" w:color="auto"/>
            </w:tcBorders>
            <w:vAlign w:val="center"/>
            <w:hideMark/>
          </w:tcPr>
          <w:p w14:paraId="678BC9BF" w14:textId="77777777" w:rsidR="00142642" w:rsidRDefault="00142642" w:rsidP="00FD2A91">
            <w:pPr>
              <w:pStyle w:val="Text1"/>
            </w:pPr>
            <w:r>
              <w:t>F5</w:t>
            </w:r>
          </w:p>
        </w:tc>
        <w:tc>
          <w:tcPr>
            <w:tcW w:w="5040" w:type="dxa"/>
            <w:tcBorders>
              <w:top w:val="single" w:sz="4" w:space="0" w:color="auto"/>
              <w:left w:val="single" w:sz="4" w:space="0" w:color="auto"/>
              <w:bottom w:val="single" w:sz="4" w:space="0" w:color="auto"/>
              <w:right w:val="single" w:sz="4" w:space="0" w:color="auto"/>
            </w:tcBorders>
            <w:hideMark/>
          </w:tcPr>
          <w:p w14:paraId="78C77F7F" w14:textId="77777777" w:rsidR="00142642" w:rsidRDefault="00142642" w:rsidP="00FD2A91">
            <w:pPr>
              <w:pStyle w:val="Text1"/>
              <w:ind w:left="0"/>
              <w:jc w:val="both"/>
            </w:pPr>
            <w:r>
              <w:t>The program runs under the debugger, meaning that it will pause at breakpoints, handles run-time errors in the debugger ... etc. When execution is paused, this command causes it to resume.</w:t>
            </w:r>
          </w:p>
        </w:tc>
      </w:tr>
      <w:tr w:rsidR="00142642" w14:paraId="0D0115E8" w14:textId="77777777" w:rsidTr="0069182A">
        <w:trPr>
          <w:tblHeader/>
        </w:trPr>
        <w:tc>
          <w:tcPr>
            <w:tcW w:w="1738" w:type="dxa"/>
            <w:tcBorders>
              <w:top w:val="single" w:sz="4" w:space="0" w:color="auto"/>
              <w:left w:val="single" w:sz="4" w:space="0" w:color="auto"/>
              <w:bottom w:val="single" w:sz="4" w:space="0" w:color="auto"/>
              <w:right w:val="single" w:sz="4" w:space="0" w:color="auto"/>
            </w:tcBorders>
            <w:vAlign w:val="center"/>
            <w:hideMark/>
          </w:tcPr>
          <w:p w14:paraId="149A82A2" w14:textId="77777777" w:rsidR="00142642" w:rsidRDefault="00142642" w:rsidP="00FD2A91">
            <w:pPr>
              <w:pStyle w:val="Text1"/>
            </w:pPr>
            <w:r>
              <w:t>Stop Debugging</w:t>
            </w:r>
          </w:p>
        </w:tc>
        <w:tc>
          <w:tcPr>
            <w:tcW w:w="1285" w:type="dxa"/>
            <w:tcBorders>
              <w:top w:val="single" w:sz="4" w:space="0" w:color="auto"/>
              <w:left w:val="single" w:sz="4" w:space="0" w:color="auto"/>
              <w:bottom w:val="single" w:sz="4" w:space="0" w:color="auto"/>
              <w:right w:val="single" w:sz="4" w:space="0" w:color="auto"/>
            </w:tcBorders>
            <w:vAlign w:val="center"/>
            <w:hideMark/>
          </w:tcPr>
          <w:p w14:paraId="0692360E" w14:textId="77777777" w:rsidR="00142642" w:rsidRDefault="00142642" w:rsidP="00FD2A91">
            <w:pPr>
              <w:pStyle w:val="Text1"/>
            </w:pPr>
            <w:r>
              <w:rPr>
                <w:noProof/>
              </w:rPr>
              <w:drawing>
                <wp:inline distT="0" distB="0" distL="0" distR="0" wp14:anchorId="2BD3ED10" wp14:editId="7C3A4E75">
                  <wp:extent cx="171450" cy="203200"/>
                  <wp:effectExtent l="0" t="0" r="0" b="0"/>
                  <wp:docPr id="14" name="Picture 14" descr="Icon_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con_St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 cy="203200"/>
                          </a:xfrm>
                          <a:prstGeom prst="rect">
                            <a:avLst/>
                          </a:prstGeom>
                          <a:noFill/>
                          <a:ln>
                            <a:noFill/>
                          </a:ln>
                        </pic:spPr>
                      </pic:pic>
                    </a:graphicData>
                  </a:graphic>
                </wp:inline>
              </w:drawing>
            </w:r>
          </w:p>
        </w:tc>
        <w:tc>
          <w:tcPr>
            <w:tcW w:w="1873" w:type="dxa"/>
            <w:tcBorders>
              <w:top w:val="single" w:sz="4" w:space="0" w:color="auto"/>
              <w:left w:val="single" w:sz="4" w:space="0" w:color="auto"/>
              <w:bottom w:val="single" w:sz="4" w:space="0" w:color="auto"/>
              <w:right w:val="single" w:sz="4" w:space="0" w:color="auto"/>
            </w:tcBorders>
            <w:vAlign w:val="center"/>
            <w:hideMark/>
          </w:tcPr>
          <w:p w14:paraId="32306937" w14:textId="77777777" w:rsidR="00142642" w:rsidRDefault="00142642" w:rsidP="00FD2A91">
            <w:pPr>
              <w:pStyle w:val="Text1"/>
            </w:pPr>
            <w:r>
              <w:t>Shift+F5</w:t>
            </w:r>
          </w:p>
        </w:tc>
        <w:tc>
          <w:tcPr>
            <w:tcW w:w="5040" w:type="dxa"/>
            <w:tcBorders>
              <w:top w:val="single" w:sz="4" w:space="0" w:color="auto"/>
              <w:left w:val="single" w:sz="4" w:space="0" w:color="auto"/>
              <w:bottom w:val="single" w:sz="4" w:space="0" w:color="auto"/>
              <w:right w:val="single" w:sz="4" w:space="0" w:color="auto"/>
            </w:tcBorders>
            <w:hideMark/>
          </w:tcPr>
          <w:p w14:paraId="06412A51" w14:textId="77777777" w:rsidR="00142642" w:rsidRDefault="00142642" w:rsidP="00FD2A91">
            <w:pPr>
              <w:pStyle w:val="Text1"/>
              <w:ind w:left="0"/>
              <w:jc w:val="both"/>
            </w:pPr>
            <w:r>
              <w:t>When the program is paused, this command stops it and closes the debugger.</w:t>
            </w:r>
          </w:p>
        </w:tc>
      </w:tr>
      <w:tr w:rsidR="00142642" w14:paraId="67F79C7E" w14:textId="77777777" w:rsidTr="0069182A">
        <w:trPr>
          <w:tblHeader/>
        </w:trPr>
        <w:tc>
          <w:tcPr>
            <w:tcW w:w="1738" w:type="dxa"/>
            <w:tcBorders>
              <w:top w:val="single" w:sz="4" w:space="0" w:color="auto"/>
              <w:left w:val="single" w:sz="4" w:space="0" w:color="auto"/>
              <w:bottom w:val="single" w:sz="4" w:space="0" w:color="auto"/>
              <w:right w:val="single" w:sz="4" w:space="0" w:color="auto"/>
            </w:tcBorders>
            <w:vAlign w:val="center"/>
            <w:hideMark/>
          </w:tcPr>
          <w:p w14:paraId="7DB22CC2" w14:textId="77777777" w:rsidR="00142642" w:rsidRDefault="00142642" w:rsidP="00FD2A91">
            <w:pPr>
              <w:pStyle w:val="Text1"/>
            </w:pPr>
            <w:r>
              <w:t>Restart</w:t>
            </w:r>
          </w:p>
        </w:tc>
        <w:tc>
          <w:tcPr>
            <w:tcW w:w="1285" w:type="dxa"/>
            <w:tcBorders>
              <w:top w:val="single" w:sz="4" w:space="0" w:color="auto"/>
              <w:left w:val="single" w:sz="4" w:space="0" w:color="auto"/>
              <w:bottom w:val="single" w:sz="4" w:space="0" w:color="auto"/>
              <w:right w:val="single" w:sz="4" w:space="0" w:color="auto"/>
            </w:tcBorders>
            <w:vAlign w:val="center"/>
            <w:hideMark/>
          </w:tcPr>
          <w:p w14:paraId="376C199F" w14:textId="77777777" w:rsidR="00142642" w:rsidRDefault="00142642" w:rsidP="00FD2A91">
            <w:pPr>
              <w:pStyle w:val="Text1"/>
            </w:pPr>
            <w:r>
              <w:rPr>
                <w:noProof/>
              </w:rPr>
              <w:drawing>
                <wp:inline distT="0" distB="0" distL="0" distR="0" wp14:anchorId="63E0E1ED" wp14:editId="454831DD">
                  <wp:extent cx="209550" cy="184150"/>
                  <wp:effectExtent l="0" t="0" r="0" b="0"/>
                  <wp:docPr id="13" name="Picture 13" descr="Icon_Re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Icon_Resta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 cy="184150"/>
                          </a:xfrm>
                          <a:prstGeom prst="rect">
                            <a:avLst/>
                          </a:prstGeom>
                          <a:noFill/>
                          <a:ln>
                            <a:noFill/>
                          </a:ln>
                        </pic:spPr>
                      </pic:pic>
                    </a:graphicData>
                  </a:graphic>
                </wp:inline>
              </w:drawing>
            </w:r>
          </w:p>
        </w:tc>
        <w:tc>
          <w:tcPr>
            <w:tcW w:w="1873" w:type="dxa"/>
            <w:tcBorders>
              <w:top w:val="single" w:sz="4" w:space="0" w:color="auto"/>
              <w:left w:val="single" w:sz="4" w:space="0" w:color="auto"/>
              <w:bottom w:val="single" w:sz="4" w:space="0" w:color="auto"/>
              <w:right w:val="single" w:sz="4" w:space="0" w:color="auto"/>
            </w:tcBorders>
            <w:vAlign w:val="center"/>
            <w:hideMark/>
          </w:tcPr>
          <w:p w14:paraId="491FA813" w14:textId="77777777" w:rsidR="00142642" w:rsidRDefault="00142642" w:rsidP="00FD2A91">
            <w:pPr>
              <w:pStyle w:val="Text1"/>
            </w:pPr>
            <w:r>
              <w:t>Ctrl+Shift+F5</w:t>
            </w:r>
          </w:p>
        </w:tc>
        <w:tc>
          <w:tcPr>
            <w:tcW w:w="5040" w:type="dxa"/>
            <w:tcBorders>
              <w:top w:val="single" w:sz="4" w:space="0" w:color="auto"/>
              <w:left w:val="single" w:sz="4" w:space="0" w:color="auto"/>
              <w:bottom w:val="single" w:sz="4" w:space="0" w:color="auto"/>
              <w:right w:val="single" w:sz="4" w:space="0" w:color="auto"/>
            </w:tcBorders>
            <w:hideMark/>
          </w:tcPr>
          <w:p w14:paraId="5E7FCD66" w14:textId="77777777" w:rsidR="00142642" w:rsidRDefault="00142642" w:rsidP="00FD2A91">
            <w:pPr>
              <w:pStyle w:val="Text1"/>
              <w:ind w:left="0"/>
              <w:jc w:val="both"/>
            </w:pPr>
            <w:r>
              <w:t>When the program is paused, this command causes it to restart.</w:t>
            </w:r>
          </w:p>
        </w:tc>
      </w:tr>
      <w:tr w:rsidR="00142642" w14:paraId="51EB99A5" w14:textId="77777777" w:rsidTr="0069182A">
        <w:trPr>
          <w:tblHeader/>
        </w:trPr>
        <w:tc>
          <w:tcPr>
            <w:tcW w:w="1738" w:type="dxa"/>
            <w:tcBorders>
              <w:top w:val="single" w:sz="4" w:space="0" w:color="auto"/>
              <w:left w:val="single" w:sz="4" w:space="0" w:color="auto"/>
              <w:bottom w:val="single" w:sz="4" w:space="0" w:color="auto"/>
              <w:right w:val="single" w:sz="4" w:space="0" w:color="auto"/>
            </w:tcBorders>
            <w:vAlign w:val="center"/>
            <w:hideMark/>
          </w:tcPr>
          <w:p w14:paraId="213B70D5" w14:textId="77777777" w:rsidR="00142642" w:rsidRDefault="00142642" w:rsidP="00FD2A91">
            <w:pPr>
              <w:pStyle w:val="Text1"/>
            </w:pPr>
            <w:r>
              <w:t>Breakpoints</w:t>
            </w:r>
          </w:p>
        </w:tc>
        <w:tc>
          <w:tcPr>
            <w:tcW w:w="1285" w:type="dxa"/>
            <w:tcBorders>
              <w:top w:val="single" w:sz="4" w:space="0" w:color="auto"/>
              <w:left w:val="single" w:sz="4" w:space="0" w:color="auto"/>
              <w:bottom w:val="single" w:sz="4" w:space="0" w:color="auto"/>
              <w:right w:val="single" w:sz="4" w:space="0" w:color="auto"/>
            </w:tcBorders>
            <w:vAlign w:val="center"/>
            <w:hideMark/>
          </w:tcPr>
          <w:p w14:paraId="006453CE" w14:textId="77777777" w:rsidR="00142642" w:rsidRDefault="00142642" w:rsidP="00FD2A91">
            <w:pPr>
              <w:pStyle w:val="Text1"/>
            </w:pPr>
            <w:r>
              <w:rPr>
                <w:noProof/>
              </w:rPr>
              <w:drawing>
                <wp:inline distT="0" distB="0" distL="0" distR="0" wp14:anchorId="7DADD348" wp14:editId="108F75DC">
                  <wp:extent cx="203200" cy="209550"/>
                  <wp:effectExtent l="0" t="0" r="0" b="0"/>
                  <wp:docPr id="12" name="Picture 12" descr="Icon_BreakP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con_BreakP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 cy="209550"/>
                          </a:xfrm>
                          <a:prstGeom prst="rect">
                            <a:avLst/>
                          </a:prstGeom>
                          <a:noFill/>
                          <a:ln>
                            <a:noFill/>
                          </a:ln>
                        </pic:spPr>
                      </pic:pic>
                    </a:graphicData>
                  </a:graphic>
                </wp:inline>
              </w:drawing>
            </w:r>
          </w:p>
        </w:tc>
        <w:tc>
          <w:tcPr>
            <w:tcW w:w="1873" w:type="dxa"/>
            <w:tcBorders>
              <w:top w:val="single" w:sz="4" w:space="0" w:color="auto"/>
              <w:left w:val="single" w:sz="4" w:space="0" w:color="auto"/>
              <w:bottom w:val="single" w:sz="4" w:space="0" w:color="auto"/>
              <w:right w:val="single" w:sz="4" w:space="0" w:color="auto"/>
            </w:tcBorders>
            <w:vAlign w:val="center"/>
            <w:hideMark/>
          </w:tcPr>
          <w:p w14:paraId="23EFB0B2" w14:textId="77777777" w:rsidR="00142642" w:rsidRDefault="00142642" w:rsidP="00FD2A91">
            <w:pPr>
              <w:pStyle w:val="Text1"/>
            </w:pPr>
            <w:r>
              <w:t>F9</w:t>
            </w:r>
          </w:p>
        </w:tc>
        <w:tc>
          <w:tcPr>
            <w:tcW w:w="5040" w:type="dxa"/>
            <w:tcBorders>
              <w:top w:val="single" w:sz="4" w:space="0" w:color="auto"/>
              <w:left w:val="single" w:sz="4" w:space="0" w:color="auto"/>
              <w:bottom w:val="single" w:sz="4" w:space="0" w:color="auto"/>
              <w:right w:val="single" w:sz="4" w:space="0" w:color="auto"/>
            </w:tcBorders>
            <w:hideMark/>
          </w:tcPr>
          <w:p w14:paraId="3D5A729C" w14:textId="77777777" w:rsidR="00142642" w:rsidRDefault="00142642" w:rsidP="00FD2A91">
            <w:pPr>
              <w:pStyle w:val="Text1"/>
              <w:ind w:left="0"/>
              <w:jc w:val="both"/>
            </w:pPr>
            <w:r>
              <w:t>Breakpoints are “stop signs” in the code that causes the program to pause when reaching them. They are useful to detect whether some portion of code is executed at a particular situation. They are also useful when we want to focus on a certain portion of the code.</w:t>
            </w:r>
          </w:p>
        </w:tc>
      </w:tr>
      <w:tr w:rsidR="00142642" w14:paraId="537470B8" w14:textId="77777777" w:rsidTr="0069182A">
        <w:trPr>
          <w:tblHeader/>
        </w:trPr>
        <w:tc>
          <w:tcPr>
            <w:tcW w:w="1738" w:type="dxa"/>
            <w:tcBorders>
              <w:top w:val="single" w:sz="4" w:space="0" w:color="auto"/>
              <w:left w:val="single" w:sz="4" w:space="0" w:color="auto"/>
              <w:bottom w:val="single" w:sz="4" w:space="0" w:color="auto"/>
              <w:right w:val="single" w:sz="4" w:space="0" w:color="auto"/>
            </w:tcBorders>
            <w:vAlign w:val="center"/>
            <w:hideMark/>
          </w:tcPr>
          <w:p w14:paraId="56723A03" w14:textId="77777777" w:rsidR="00142642" w:rsidRDefault="00142642" w:rsidP="00FD2A91">
            <w:pPr>
              <w:pStyle w:val="Text1"/>
            </w:pPr>
            <w:r>
              <w:t>Run to Cursor</w:t>
            </w:r>
          </w:p>
        </w:tc>
        <w:tc>
          <w:tcPr>
            <w:tcW w:w="1285" w:type="dxa"/>
            <w:tcBorders>
              <w:top w:val="single" w:sz="4" w:space="0" w:color="auto"/>
              <w:left w:val="single" w:sz="4" w:space="0" w:color="auto"/>
              <w:bottom w:val="single" w:sz="4" w:space="0" w:color="auto"/>
              <w:right w:val="single" w:sz="4" w:space="0" w:color="auto"/>
            </w:tcBorders>
            <w:vAlign w:val="center"/>
            <w:hideMark/>
          </w:tcPr>
          <w:p w14:paraId="77287495" w14:textId="77777777" w:rsidR="00142642" w:rsidRDefault="00142642" w:rsidP="00FD2A91">
            <w:pPr>
              <w:pStyle w:val="Text1"/>
            </w:pPr>
            <w:r>
              <w:rPr>
                <w:noProof/>
              </w:rPr>
              <w:drawing>
                <wp:inline distT="0" distB="0" distL="0" distR="0" wp14:anchorId="6AA92068" wp14:editId="754D2B6A">
                  <wp:extent cx="171450" cy="190500"/>
                  <wp:effectExtent l="0" t="0" r="0" b="0"/>
                  <wp:docPr id="11" name="Picture 11" descr="Icon_RuntoCr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Icon_RuntoCrs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p>
        </w:tc>
        <w:tc>
          <w:tcPr>
            <w:tcW w:w="1873" w:type="dxa"/>
            <w:tcBorders>
              <w:top w:val="single" w:sz="4" w:space="0" w:color="auto"/>
              <w:left w:val="single" w:sz="4" w:space="0" w:color="auto"/>
              <w:bottom w:val="single" w:sz="4" w:space="0" w:color="auto"/>
              <w:right w:val="single" w:sz="4" w:space="0" w:color="auto"/>
            </w:tcBorders>
            <w:vAlign w:val="center"/>
            <w:hideMark/>
          </w:tcPr>
          <w:p w14:paraId="660D5CC1" w14:textId="77777777" w:rsidR="00142642" w:rsidRDefault="00142642" w:rsidP="00FD2A91">
            <w:pPr>
              <w:pStyle w:val="Text1"/>
            </w:pPr>
            <w:r>
              <w:t>Ctrl+F10</w:t>
            </w:r>
          </w:p>
        </w:tc>
        <w:tc>
          <w:tcPr>
            <w:tcW w:w="5040" w:type="dxa"/>
            <w:tcBorders>
              <w:top w:val="single" w:sz="4" w:space="0" w:color="auto"/>
              <w:left w:val="single" w:sz="4" w:space="0" w:color="auto"/>
              <w:bottom w:val="single" w:sz="4" w:space="0" w:color="auto"/>
              <w:right w:val="single" w:sz="4" w:space="0" w:color="auto"/>
            </w:tcBorders>
            <w:hideMark/>
          </w:tcPr>
          <w:p w14:paraId="29AC5638" w14:textId="77777777" w:rsidR="00142642" w:rsidRDefault="00142642" w:rsidP="00FD2A91">
            <w:pPr>
              <w:pStyle w:val="Text1"/>
              <w:ind w:left="0"/>
              <w:jc w:val="both"/>
            </w:pPr>
            <w:r>
              <w:t>This command causes the program to run/resume until it reaches the line of code where the typing cursor is located and then pause. However, execution will be paused if a breakpoint is met beforehand.</w:t>
            </w:r>
          </w:p>
        </w:tc>
      </w:tr>
      <w:tr w:rsidR="00142642" w14:paraId="3D3973D5" w14:textId="77777777" w:rsidTr="0069182A">
        <w:trPr>
          <w:tblHeader/>
        </w:trPr>
        <w:tc>
          <w:tcPr>
            <w:tcW w:w="1738" w:type="dxa"/>
            <w:tcBorders>
              <w:top w:val="single" w:sz="4" w:space="0" w:color="auto"/>
              <w:left w:val="single" w:sz="4" w:space="0" w:color="auto"/>
              <w:bottom w:val="single" w:sz="4" w:space="0" w:color="auto"/>
              <w:right w:val="single" w:sz="4" w:space="0" w:color="auto"/>
            </w:tcBorders>
            <w:vAlign w:val="center"/>
            <w:hideMark/>
          </w:tcPr>
          <w:p w14:paraId="35151C89" w14:textId="77777777" w:rsidR="00142642" w:rsidRDefault="00142642" w:rsidP="00FD2A91">
            <w:pPr>
              <w:pStyle w:val="Text1"/>
            </w:pPr>
            <w:r>
              <w:t>Step Over</w:t>
            </w:r>
          </w:p>
        </w:tc>
        <w:tc>
          <w:tcPr>
            <w:tcW w:w="1285" w:type="dxa"/>
            <w:tcBorders>
              <w:top w:val="single" w:sz="4" w:space="0" w:color="auto"/>
              <w:left w:val="single" w:sz="4" w:space="0" w:color="auto"/>
              <w:bottom w:val="single" w:sz="4" w:space="0" w:color="auto"/>
              <w:right w:val="single" w:sz="4" w:space="0" w:color="auto"/>
            </w:tcBorders>
            <w:vAlign w:val="center"/>
            <w:hideMark/>
          </w:tcPr>
          <w:p w14:paraId="05F47782" w14:textId="77777777" w:rsidR="00142642" w:rsidRDefault="00142642" w:rsidP="00FD2A91">
            <w:pPr>
              <w:pStyle w:val="Text1"/>
            </w:pPr>
            <w:r>
              <w:rPr>
                <w:noProof/>
              </w:rPr>
              <w:drawing>
                <wp:inline distT="0" distB="0" distL="0" distR="0" wp14:anchorId="2C878875" wp14:editId="668AA939">
                  <wp:extent cx="203200" cy="171450"/>
                  <wp:effectExtent l="0" t="0" r="0" b="0"/>
                  <wp:docPr id="10" name="Picture 10" descr="Icon_StepO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con_StepOv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200" cy="171450"/>
                          </a:xfrm>
                          <a:prstGeom prst="rect">
                            <a:avLst/>
                          </a:prstGeom>
                          <a:noFill/>
                          <a:ln>
                            <a:noFill/>
                          </a:ln>
                        </pic:spPr>
                      </pic:pic>
                    </a:graphicData>
                  </a:graphic>
                </wp:inline>
              </w:drawing>
            </w:r>
          </w:p>
        </w:tc>
        <w:tc>
          <w:tcPr>
            <w:tcW w:w="1873" w:type="dxa"/>
            <w:tcBorders>
              <w:top w:val="single" w:sz="4" w:space="0" w:color="auto"/>
              <w:left w:val="single" w:sz="4" w:space="0" w:color="auto"/>
              <w:bottom w:val="single" w:sz="4" w:space="0" w:color="auto"/>
              <w:right w:val="single" w:sz="4" w:space="0" w:color="auto"/>
            </w:tcBorders>
            <w:vAlign w:val="center"/>
            <w:hideMark/>
          </w:tcPr>
          <w:p w14:paraId="0E997180" w14:textId="77777777" w:rsidR="00142642" w:rsidRDefault="00142642" w:rsidP="00FD2A91">
            <w:pPr>
              <w:pStyle w:val="Text1"/>
            </w:pPr>
            <w:r>
              <w:t>F10</w:t>
            </w:r>
          </w:p>
        </w:tc>
        <w:tc>
          <w:tcPr>
            <w:tcW w:w="5040" w:type="dxa"/>
            <w:tcBorders>
              <w:top w:val="single" w:sz="4" w:space="0" w:color="auto"/>
              <w:left w:val="single" w:sz="4" w:space="0" w:color="auto"/>
              <w:bottom w:val="single" w:sz="4" w:space="0" w:color="auto"/>
              <w:right w:val="single" w:sz="4" w:space="0" w:color="auto"/>
            </w:tcBorders>
            <w:hideMark/>
          </w:tcPr>
          <w:p w14:paraId="2FA3E29D" w14:textId="77777777" w:rsidR="00142642" w:rsidRDefault="00142642" w:rsidP="00FD2A91">
            <w:pPr>
              <w:pStyle w:val="Text1"/>
              <w:ind w:left="0"/>
              <w:jc w:val="both"/>
            </w:pPr>
            <w:r>
              <w:t>This command causes the program to execute one line of the source code and then pause.</w:t>
            </w:r>
          </w:p>
        </w:tc>
      </w:tr>
      <w:tr w:rsidR="00142642" w14:paraId="1082A52E" w14:textId="77777777" w:rsidTr="0069182A">
        <w:trPr>
          <w:tblHeader/>
        </w:trPr>
        <w:tc>
          <w:tcPr>
            <w:tcW w:w="1738" w:type="dxa"/>
            <w:tcBorders>
              <w:top w:val="single" w:sz="4" w:space="0" w:color="auto"/>
              <w:left w:val="single" w:sz="4" w:space="0" w:color="auto"/>
              <w:bottom w:val="single" w:sz="4" w:space="0" w:color="auto"/>
              <w:right w:val="single" w:sz="4" w:space="0" w:color="auto"/>
            </w:tcBorders>
            <w:vAlign w:val="center"/>
            <w:hideMark/>
          </w:tcPr>
          <w:p w14:paraId="601D8134" w14:textId="77777777" w:rsidR="00142642" w:rsidRDefault="00142642" w:rsidP="00FD2A91">
            <w:pPr>
              <w:pStyle w:val="Text1"/>
            </w:pPr>
            <w:r>
              <w:t>Step Into</w:t>
            </w:r>
          </w:p>
        </w:tc>
        <w:tc>
          <w:tcPr>
            <w:tcW w:w="1285" w:type="dxa"/>
            <w:tcBorders>
              <w:top w:val="single" w:sz="4" w:space="0" w:color="auto"/>
              <w:left w:val="single" w:sz="4" w:space="0" w:color="auto"/>
              <w:bottom w:val="single" w:sz="4" w:space="0" w:color="auto"/>
              <w:right w:val="single" w:sz="4" w:space="0" w:color="auto"/>
            </w:tcBorders>
            <w:vAlign w:val="center"/>
            <w:hideMark/>
          </w:tcPr>
          <w:p w14:paraId="66F28506" w14:textId="77777777" w:rsidR="00142642" w:rsidRDefault="00142642" w:rsidP="00FD2A91">
            <w:pPr>
              <w:pStyle w:val="Text1"/>
            </w:pPr>
            <w:r>
              <w:rPr>
                <w:noProof/>
              </w:rPr>
              <w:drawing>
                <wp:inline distT="0" distB="0" distL="0" distR="0" wp14:anchorId="708ADCCD" wp14:editId="1A45904C">
                  <wp:extent cx="222250" cy="203200"/>
                  <wp:effectExtent l="0" t="0" r="0" b="0"/>
                  <wp:docPr id="9" name="Picture 9" descr="Icon_StepI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con_StepIn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250" cy="203200"/>
                          </a:xfrm>
                          <a:prstGeom prst="rect">
                            <a:avLst/>
                          </a:prstGeom>
                          <a:noFill/>
                          <a:ln>
                            <a:noFill/>
                          </a:ln>
                        </pic:spPr>
                      </pic:pic>
                    </a:graphicData>
                  </a:graphic>
                </wp:inline>
              </w:drawing>
            </w:r>
          </w:p>
        </w:tc>
        <w:tc>
          <w:tcPr>
            <w:tcW w:w="1873" w:type="dxa"/>
            <w:tcBorders>
              <w:top w:val="single" w:sz="4" w:space="0" w:color="auto"/>
              <w:left w:val="single" w:sz="4" w:space="0" w:color="auto"/>
              <w:bottom w:val="single" w:sz="4" w:space="0" w:color="auto"/>
              <w:right w:val="single" w:sz="4" w:space="0" w:color="auto"/>
            </w:tcBorders>
            <w:vAlign w:val="center"/>
            <w:hideMark/>
          </w:tcPr>
          <w:p w14:paraId="00E62EEB" w14:textId="77777777" w:rsidR="00142642" w:rsidRDefault="00142642" w:rsidP="00FD2A91">
            <w:pPr>
              <w:pStyle w:val="Text1"/>
            </w:pPr>
            <w:r>
              <w:t>F11</w:t>
            </w:r>
          </w:p>
        </w:tc>
        <w:tc>
          <w:tcPr>
            <w:tcW w:w="5040" w:type="dxa"/>
            <w:tcBorders>
              <w:top w:val="single" w:sz="4" w:space="0" w:color="auto"/>
              <w:left w:val="single" w:sz="4" w:space="0" w:color="auto"/>
              <w:bottom w:val="single" w:sz="4" w:space="0" w:color="auto"/>
              <w:right w:val="single" w:sz="4" w:space="0" w:color="auto"/>
            </w:tcBorders>
            <w:hideMark/>
          </w:tcPr>
          <w:p w14:paraId="19A2AAE4" w14:textId="77777777" w:rsidR="00142642" w:rsidRDefault="00142642" w:rsidP="00FD2A91">
            <w:pPr>
              <w:pStyle w:val="Text1"/>
              <w:ind w:left="0"/>
              <w:jc w:val="both"/>
            </w:pPr>
            <w:r>
              <w:t>This command is similar to the above. However if the executed line calls a function, execution pauses at the beginning of this function.</w:t>
            </w:r>
          </w:p>
        </w:tc>
      </w:tr>
      <w:tr w:rsidR="00142642" w14:paraId="6992FA38" w14:textId="77777777" w:rsidTr="0069182A">
        <w:trPr>
          <w:tblHeader/>
        </w:trPr>
        <w:tc>
          <w:tcPr>
            <w:tcW w:w="1738" w:type="dxa"/>
            <w:tcBorders>
              <w:top w:val="single" w:sz="4" w:space="0" w:color="auto"/>
              <w:left w:val="single" w:sz="4" w:space="0" w:color="auto"/>
              <w:bottom w:val="single" w:sz="4" w:space="0" w:color="auto"/>
              <w:right w:val="single" w:sz="4" w:space="0" w:color="auto"/>
            </w:tcBorders>
            <w:vAlign w:val="center"/>
            <w:hideMark/>
          </w:tcPr>
          <w:p w14:paraId="7F078519" w14:textId="77777777" w:rsidR="00142642" w:rsidRDefault="00142642" w:rsidP="00FD2A91">
            <w:pPr>
              <w:pStyle w:val="Text1"/>
            </w:pPr>
            <w:r>
              <w:t>Step out</w:t>
            </w:r>
          </w:p>
        </w:tc>
        <w:tc>
          <w:tcPr>
            <w:tcW w:w="1285" w:type="dxa"/>
            <w:tcBorders>
              <w:top w:val="single" w:sz="4" w:space="0" w:color="auto"/>
              <w:left w:val="single" w:sz="4" w:space="0" w:color="auto"/>
              <w:bottom w:val="single" w:sz="4" w:space="0" w:color="auto"/>
              <w:right w:val="single" w:sz="4" w:space="0" w:color="auto"/>
            </w:tcBorders>
            <w:vAlign w:val="center"/>
            <w:hideMark/>
          </w:tcPr>
          <w:p w14:paraId="5E8A1F28" w14:textId="77777777" w:rsidR="00142642" w:rsidRDefault="00142642" w:rsidP="00FD2A91">
            <w:pPr>
              <w:pStyle w:val="Text1"/>
            </w:pPr>
            <w:r>
              <w:rPr>
                <w:noProof/>
              </w:rPr>
              <w:drawing>
                <wp:inline distT="0" distB="0" distL="0" distR="0" wp14:anchorId="79BD75C5" wp14:editId="745BEF50">
                  <wp:extent cx="203200" cy="184150"/>
                  <wp:effectExtent l="0" t="0" r="0" b="0"/>
                  <wp:docPr id="8" name="Picture 8" descr="Icon_Step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Icon_Step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1873" w:type="dxa"/>
            <w:tcBorders>
              <w:top w:val="single" w:sz="4" w:space="0" w:color="auto"/>
              <w:left w:val="single" w:sz="4" w:space="0" w:color="auto"/>
              <w:bottom w:val="single" w:sz="4" w:space="0" w:color="auto"/>
              <w:right w:val="single" w:sz="4" w:space="0" w:color="auto"/>
            </w:tcBorders>
            <w:vAlign w:val="center"/>
            <w:hideMark/>
          </w:tcPr>
          <w:p w14:paraId="73DA288E" w14:textId="77777777" w:rsidR="00142642" w:rsidRDefault="00142642" w:rsidP="00FD2A91">
            <w:pPr>
              <w:pStyle w:val="Text1"/>
            </w:pPr>
            <w:r>
              <w:t>Shift+F11</w:t>
            </w:r>
          </w:p>
        </w:tc>
        <w:tc>
          <w:tcPr>
            <w:tcW w:w="5040" w:type="dxa"/>
            <w:tcBorders>
              <w:top w:val="single" w:sz="4" w:space="0" w:color="auto"/>
              <w:left w:val="single" w:sz="4" w:space="0" w:color="auto"/>
              <w:bottom w:val="single" w:sz="4" w:space="0" w:color="auto"/>
              <w:right w:val="single" w:sz="4" w:space="0" w:color="auto"/>
            </w:tcBorders>
            <w:hideMark/>
          </w:tcPr>
          <w:p w14:paraId="1352C66D" w14:textId="77777777" w:rsidR="00142642" w:rsidRDefault="00142642" w:rsidP="00FD2A91">
            <w:pPr>
              <w:pStyle w:val="Text1"/>
              <w:ind w:left="0"/>
              <w:jc w:val="both"/>
            </w:pPr>
            <w:r>
              <w:t>This command causes the program to execute until it exits the current function and then pause.</w:t>
            </w:r>
          </w:p>
        </w:tc>
      </w:tr>
      <w:tr w:rsidR="00142642" w14:paraId="085BF134" w14:textId="77777777" w:rsidTr="0069182A">
        <w:trPr>
          <w:tblHeader/>
        </w:trPr>
        <w:tc>
          <w:tcPr>
            <w:tcW w:w="9936" w:type="dxa"/>
            <w:gridSpan w:val="4"/>
            <w:tcBorders>
              <w:top w:val="single" w:sz="4" w:space="0" w:color="auto"/>
              <w:left w:val="single" w:sz="4" w:space="0" w:color="auto"/>
              <w:bottom w:val="single" w:sz="4" w:space="0" w:color="auto"/>
              <w:right w:val="single" w:sz="4" w:space="0" w:color="auto"/>
            </w:tcBorders>
            <w:shd w:val="clear" w:color="auto" w:fill="000000"/>
            <w:vAlign w:val="center"/>
            <w:hideMark/>
          </w:tcPr>
          <w:p w14:paraId="46962024" w14:textId="2188903F" w:rsidR="00142642" w:rsidRDefault="00142642" w:rsidP="00FD2A91">
            <w:pPr>
              <w:pStyle w:val="Text1"/>
              <w:jc w:val="center"/>
            </w:pPr>
            <w:r>
              <w:rPr>
                <w:color w:val="FFFFFF"/>
              </w:rPr>
              <w:t>Table 1</w:t>
            </w:r>
            <w:r w:rsidR="003A15EF">
              <w:rPr>
                <w:color w:val="FFFFFF"/>
              </w:rPr>
              <w:t>-2</w:t>
            </w:r>
            <w:r>
              <w:rPr>
                <w:color w:val="FFFFFF"/>
              </w:rPr>
              <w:t>: Common Debugging Operations</w:t>
            </w:r>
          </w:p>
        </w:tc>
      </w:tr>
    </w:tbl>
    <w:p w14:paraId="0B61AD99" w14:textId="77777777" w:rsidR="003A15EF" w:rsidRDefault="003A15EF" w:rsidP="00142642">
      <w:pPr>
        <w:pStyle w:val="Text1"/>
      </w:pPr>
    </w:p>
    <w:p w14:paraId="4A410F7D" w14:textId="77777777" w:rsidR="00142642" w:rsidRDefault="00142642" w:rsidP="00142642">
      <w:pPr>
        <w:pStyle w:val="Text1"/>
      </w:pPr>
      <w:r>
        <w:t>The debugger also provides various tools to monitor the state of the program. Among them are:</w:t>
      </w:r>
    </w:p>
    <w:p w14:paraId="424FADBC" w14:textId="77777777" w:rsidR="00142642" w:rsidRDefault="00142642" w:rsidP="00142642">
      <w:pPr>
        <w:pStyle w:val="Text1"/>
        <w:numPr>
          <w:ilvl w:val="0"/>
          <w:numId w:val="22"/>
        </w:numPr>
        <w:rPr>
          <w:u w:val="single"/>
        </w:rPr>
      </w:pPr>
      <w:r>
        <w:rPr>
          <w:u w:val="single"/>
        </w:rPr>
        <w:t>Locals and Auto</w:t>
      </w:r>
    </w:p>
    <w:p w14:paraId="05C8E2E3" w14:textId="77777777" w:rsidR="00142642" w:rsidRDefault="00142642" w:rsidP="00142642">
      <w:pPr>
        <w:pStyle w:val="Text1"/>
        <w:ind w:left="720"/>
      </w:pPr>
      <w:r>
        <w:t>The Locals window displays the values of local variables that are accessible in the current scope. The Auto window displays the values of variables used in the current statement and the previous statement.</w:t>
      </w:r>
    </w:p>
    <w:p w14:paraId="06B4CCED" w14:textId="77777777" w:rsidR="00142642" w:rsidRDefault="00142642" w:rsidP="00142642">
      <w:pPr>
        <w:pStyle w:val="Text1"/>
        <w:ind w:left="720"/>
        <w:rPr>
          <w:u w:val="single"/>
        </w:rPr>
      </w:pPr>
    </w:p>
    <w:p w14:paraId="612644E3" w14:textId="77777777" w:rsidR="00142642" w:rsidRDefault="00142642" w:rsidP="00142642">
      <w:pPr>
        <w:pStyle w:val="Text1"/>
        <w:numPr>
          <w:ilvl w:val="0"/>
          <w:numId w:val="22"/>
        </w:numPr>
        <w:rPr>
          <w:u w:val="single"/>
        </w:rPr>
      </w:pPr>
      <w:r>
        <w:rPr>
          <w:u w:val="single"/>
        </w:rPr>
        <w:t>Watch Windows</w:t>
      </w:r>
    </w:p>
    <w:p w14:paraId="142D996D" w14:textId="77777777" w:rsidR="00142642" w:rsidRDefault="00142642" w:rsidP="00142642">
      <w:pPr>
        <w:pStyle w:val="Text1"/>
        <w:ind w:left="720"/>
      </w:pPr>
      <w:r>
        <w:t>Watch windows display the value of user provided expressions, allowing the user to monitor these values.</w:t>
      </w:r>
    </w:p>
    <w:p w14:paraId="4BDB760E" w14:textId="77777777" w:rsidR="003A15EF" w:rsidRDefault="003A15EF" w:rsidP="00142642">
      <w:pPr>
        <w:pStyle w:val="Text1"/>
        <w:ind w:left="720"/>
      </w:pPr>
    </w:p>
    <w:p w14:paraId="48C6B0F3" w14:textId="636E0F69" w:rsidR="003A15EF" w:rsidRDefault="003A15EF" w:rsidP="003A15EF">
      <w:pPr>
        <w:pStyle w:val="Text1"/>
        <w:numPr>
          <w:ilvl w:val="0"/>
          <w:numId w:val="22"/>
        </w:numPr>
        <w:rPr>
          <w:u w:val="single"/>
        </w:rPr>
      </w:pPr>
      <w:r>
        <w:rPr>
          <w:u w:val="single"/>
        </w:rPr>
        <w:t>Call Stack</w:t>
      </w:r>
      <w:r>
        <w:t xml:space="preserve"> (will be clearer when you study functions in C++)</w:t>
      </w:r>
      <w:r>
        <w:rPr>
          <w:u w:val="single"/>
        </w:rPr>
        <w:t xml:space="preserve"> </w:t>
      </w:r>
    </w:p>
    <w:p w14:paraId="097F285B" w14:textId="77777777" w:rsidR="003A15EF" w:rsidRDefault="003A15EF" w:rsidP="003A15EF">
      <w:pPr>
        <w:pStyle w:val="Text1"/>
        <w:ind w:left="720"/>
      </w:pPr>
      <w:r>
        <w:t>The call stack shows the path of function calls from the operating system to the current function. It is the lower right window in figure 3.</w:t>
      </w:r>
    </w:p>
    <w:p w14:paraId="6E3BE8DF" w14:textId="77777777" w:rsidR="003A15EF" w:rsidRDefault="003A15EF" w:rsidP="003A15EF">
      <w:pPr>
        <w:pStyle w:val="Text1"/>
        <w:ind w:left="720"/>
        <w:rPr>
          <w:u w:val="single"/>
        </w:rPr>
      </w:pPr>
    </w:p>
    <w:p w14:paraId="34639FB9" w14:textId="77777777" w:rsidR="00142642" w:rsidRDefault="00142642" w:rsidP="00142642">
      <w:pPr>
        <w:pStyle w:val="Text1"/>
        <w:ind w:left="720"/>
      </w:pPr>
    </w:p>
    <w:p w14:paraId="6CF34DBA" w14:textId="77777777" w:rsidR="00142642" w:rsidRDefault="00142642" w:rsidP="00142642">
      <w:pPr>
        <w:pStyle w:val="Text1"/>
        <w:ind w:left="0"/>
      </w:pPr>
      <w:r>
        <w:t xml:space="preserve">         The three windows described above are shown in figure 3.</w:t>
      </w:r>
    </w:p>
    <w:p w14:paraId="4CF9CA63" w14:textId="77777777" w:rsidR="00142642" w:rsidRDefault="00142642" w:rsidP="00142642">
      <w:pPr>
        <w:pStyle w:val="Text1"/>
        <w:ind w:left="0"/>
        <w:jc w:val="both"/>
        <w:rPr>
          <w:rtl/>
        </w:rPr>
      </w:pPr>
    </w:p>
    <w:tbl>
      <w:tblPr>
        <w:tblW w:w="9945" w:type="dxa"/>
        <w:tblInd w:w="-5" w:type="dxa"/>
        <w:tblLayout w:type="fixed"/>
        <w:tblLook w:val="04A0" w:firstRow="1" w:lastRow="0" w:firstColumn="1" w:lastColumn="0" w:noHBand="0" w:noVBand="1"/>
      </w:tblPr>
      <w:tblGrid>
        <w:gridCol w:w="9945"/>
      </w:tblGrid>
      <w:tr w:rsidR="00142642" w14:paraId="1FF76333" w14:textId="77777777" w:rsidTr="00FD2A91">
        <w:trPr>
          <w:trHeight w:val="5356"/>
        </w:trPr>
        <w:tc>
          <w:tcPr>
            <w:tcW w:w="9946" w:type="dxa"/>
            <w:tcBorders>
              <w:top w:val="single" w:sz="4" w:space="0" w:color="000000"/>
              <w:left w:val="single" w:sz="4" w:space="0" w:color="000000"/>
              <w:bottom w:val="single" w:sz="4" w:space="0" w:color="000000"/>
              <w:right w:val="single" w:sz="4" w:space="0" w:color="000000"/>
            </w:tcBorders>
            <w:hideMark/>
          </w:tcPr>
          <w:p w14:paraId="25D60E82" w14:textId="77777777" w:rsidR="00142642" w:rsidRDefault="00142642" w:rsidP="00FD2A91">
            <w:pPr>
              <w:pStyle w:val="Text1"/>
              <w:snapToGrid w:val="0"/>
              <w:ind w:left="0"/>
            </w:pPr>
            <w:r>
              <w:rPr>
                <w:noProof/>
              </w:rPr>
              <w:drawing>
                <wp:inline distT="0" distB="0" distL="0" distR="0" wp14:anchorId="05F8CDB9" wp14:editId="34F8D6D9">
                  <wp:extent cx="699770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97700" cy="3390900"/>
                          </a:xfrm>
                          <a:prstGeom prst="rect">
                            <a:avLst/>
                          </a:prstGeom>
                          <a:noFill/>
                          <a:ln>
                            <a:noFill/>
                          </a:ln>
                        </pic:spPr>
                      </pic:pic>
                    </a:graphicData>
                  </a:graphic>
                </wp:inline>
              </w:drawing>
            </w:r>
          </w:p>
        </w:tc>
      </w:tr>
      <w:tr w:rsidR="00142642" w14:paraId="14F0BBB4" w14:textId="77777777" w:rsidTr="00FD2A91">
        <w:tc>
          <w:tcPr>
            <w:tcW w:w="9946" w:type="dxa"/>
            <w:tcBorders>
              <w:top w:val="single" w:sz="4" w:space="0" w:color="000000"/>
              <w:left w:val="single" w:sz="4" w:space="0" w:color="000000"/>
              <w:bottom w:val="single" w:sz="4" w:space="0" w:color="000000"/>
              <w:right w:val="single" w:sz="4" w:space="0" w:color="000000"/>
            </w:tcBorders>
            <w:shd w:val="clear" w:color="auto" w:fill="000000"/>
            <w:hideMark/>
          </w:tcPr>
          <w:p w14:paraId="70A56A6D" w14:textId="77777777" w:rsidR="00142642" w:rsidRDefault="00142642" w:rsidP="00FD2A91">
            <w:pPr>
              <w:pStyle w:val="Text1"/>
              <w:snapToGrid w:val="0"/>
              <w:ind w:left="0"/>
              <w:jc w:val="center"/>
              <w:rPr>
                <w:color w:val="FFFFFF"/>
              </w:rPr>
            </w:pPr>
            <w:r>
              <w:rPr>
                <w:color w:val="FFFFFF"/>
              </w:rPr>
              <w:t xml:space="preserve">Figure 3 : </w:t>
            </w:r>
            <w:r>
              <w:rPr>
                <w:color w:val="FFFFFF"/>
                <w:highlight w:val="black"/>
              </w:rPr>
              <w:t>Call Stack, Auto and Locals and Watch Windows</w:t>
            </w:r>
          </w:p>
        </w:tc>
      </w:tr>
    </w:tbl>
    <w:p w14:paraId="725DB5A4" w14:textId="77777777" w:rsidR="00142642" w:rsidRDefault="00142642" w:rsidP="00142642">
      <w:pPr>
        <w:pStyle w:val="Text1"/>
        <w:ind w:left="0"/>
      </w:pPr>
    </w:p>
    <w:p w14:paraId="100E38D6" w14:textId="77777777" w:rsidR="00142642" w:rsidRDefault="00142642" w:rsidP="00142642">
      <w:pPr>
        <w:ind w:firstLine="0"/>
        <w:rPr>
          <w:rFonts w:cs="Arial"/>
          <w:b/>
          <w:bCs/>
          <w:sz w:val="36"/>
          <w:szCs w:val="72"/>
          <w:lang w:eastAsia="ar-SA"/>
        </w:rPr>
      </w:pPr>
    </w:p>
    <w:p w14:paraId="4E5C1160" w14:textId="77777777" w:rsidR="00445CA6" w:rsidRDefault="00445CA6" w:rsidP="00445CA6">
      <w:pPr>
        <w:pStyle w:val="Heading1"/>
        <w:ind w:firstLine="0"/>
        <w:rPr>
          <w:rFonts w:ascii="Arial" w:hAnsi="Arial" w:cs="Arial"/>
          <w:b/>
          <w:bCs/>
          <w:u w:val="single"/>
        </w:rPr>
      </w:pPr>
      <w:r>
        <w:rPr>
          <w:rFonts w:ascii="Arial" w:hAnsi="Arial" w:cs="Arial"/>
          <w:b/>
          <w:bCs/>
          <w:u w:val="single"/>
        </w:rPr>
        <w:t>Part IV – Practice problems</w:t>
      </w:r>
    </w:p>
    <w:p w14:paraId="2B9D90BC" w14:textId="23F767BF" w:rsidR="00445CA6" w:rsidRDefault="00445CA6" w:rsidP="00445CA6">
      <w:pPr>
        <w:pStyle w:val="Text1"/>
      </w:pPr>
      <w:r>
        <w:t>Run code examples provided with the lab.</w:t>
      </w:r>
    </w:p>
    <w:p w14:paraId="61E3A57C" w14:textId="77777777" w:rsidR="00445CA6" w:rsidRDefault="00445CA6" w:rsidP="00445CA6">
      <w:pPr>
        <w:pStyle w:val="Text1"/>
      </w:pPr>
      <w:r>
        <w:t>For the 2</w:t>
      </w:r>
      <w:r w:rsidRPr="00445CA6">
        <w:rPr>
          <w:vertAlign w:val="superscript"/>
        </w:rPr>
        <w:t>nd</w:t>
      </w:r>
      <w:r>
        <w:t xml:space="preserve"> example:</w:t>
      </w:r>
    </w:p>
    <w:p w14:paraId="44D22ED9" w14:textId="0C488128" w:rsidR="00445CA6" w:rsidRDefault="00445CA6" w:rsidP="00445CA6">
      <w:pPr>
        <w:pStyle w:val="Text1"/>
        <w:ind w:firstLine="360"/>
        <w:rPr>
          <w:b/>
          <w:bCs/>
          <w:u w:val="single"/>
        </w:rPr>
      </w:pPr>
      <w:proofErr w:type="gramStart"/>
      <w:r>
        <w:t>After the first successful run, re-run again in debugging mode to learn how to use debugger tools.</w:t>
      </w:r>
      <w:proofErr w:type="gramEnd"/>
    </w:p>
    <w:p w14:paraId="02BA11F2" w14:textId="3B39657E" w:rsidR="00EF4899" w:rsidRDefault="00EF4899" w:rsidP="00445CA6">
      <w:pPr>
        <w:pStyle w:val="Heading1"/>
        <w:ind w:firstLine="0"/>
        <w:rPr>
          <w:rFonts w:ascii="Arial" w:hAnsi="Arial" w:cs="Arial"/>
          <w:b/>
          <w:bCs/>
          <w:u w:val="single"/>
        </w:rPr>
      </w:pPr>
      <w:r>
        <w:rPr>
          <w:rFonts w:ascii="Arial" w:hAnsi="Arial" w:cs="Arial"/>
          <w:b/>
          <w:bCs/>
          <w:u w:val="single"/>
        </w:rPr>
        <w:t xml:space="preserve">Part </w:t>
      </w:r>
      <w:r>
        <w:rPr>
          <w:rFonts w:ascii="Arial" w:hAnsi="Arial" w:cs="Arial"/>
          <w:b/>
          <w:bCs/>
          <w:u w:val="single"/>
        </w:rPr>
        <w:t>V</w:t>
      </w:r>
      <w:r>
        <w:rPr>
          <w:rFonts w:ascii="Arial" w:hAnsi="Arial" w:cs="Arial"/>
          <w:b/>
          <w:bCs/>
          <w:u w:val="single"/>
        </w:rPr>
        <w:t xml:space="preserve"> – </w:t>
      </w:r>
      <w:r>
        <w:rPr>
          <w:rFonts w:ascii="Arial" w:hAnsi="Arial" w:cs="Arial"/>
          <w:b/>
          <w:bCs/>
          <w:u w:val="single"/>
        </w:rPr>
        <w:t>Practice problems</w:t>
      </w:r>
    </w:p>
    <w:p w14:paraId="0605C975" w14:textId="77777777" w:rsidR="00243614" w:rsidRDefault="00EF4899" w:rsidP="00EF4899">
      <w:pPr>
        <w:pStyle w:val="Text1"/>
      </w:pPr>
      <w:r>
        <w:t xml:space="preserve">Solve the following problems from text book: </w:t>
      </w:r>
    </w:p>
    <w:p w14:paraId="3F3F71DD" w14:textId="270E4733" w:rsidR="00EF4899" w:rsidRPr="00EF4899" w:rsidRDefault="00EF4899" w:rsidP="00EF4899">
      <w:pPr>
        <w:pStyle w:val="Text1"/>
      </w:pPr>
      <w:r>
        <w:t>"Y. Daniel Liang, Introduction to Programming with C++, Pearson Educational Limited 2014."</w:t>
      </w:r>
    </w:p>
    <w:p w14:paraId="0801D89A" w14:textId="77777777" w:rsidR="00142642" w:rsidRDefault="00142642" w:rsidP="00AC220C">
      <w:pPr>
        <w:pStyle w:val="Text1"/>
      </w:pPr>
    </w:p>
    <w:p w14:paraId="1B2AB6A4" w14:textId="7842454B" w:rsidR="00EF4899" w:rsidRPr="00445CA6" w:rsidRDefault="00EF4899" w:rsidP="00AC220C">
      <w:pPr>
        <w:pStyle w:val="Text1"/>
        <w:rPr>
          <w:b/>
          <w:bCs/>
          <w:sz w:val="28"/>
          <w:szCs w:val="28"/>
        </w:rPr>
      </w:pPr>
      <w:r w:rsidRPr="00445CA6">
        <w:rPr>
          <w:b/>
          <w:bCs/>
          <w:sz w:val="28"/>
          <w:szCs w:val="28"/>
        </w:rPr>
        <w:t>Chapter 2 – Problems:</w:t>
      </w:r>
    </w:p>
    <w:p w14:paraId="2169392C" w14:textId="26898D7D" w:rsidR="00EF4899" w:rsidRPr="00445CA6" w:rsidRDefault="00243614" w:rsidP="00AC220C">
      <w:pPr>
        <w:pStyle w:val="Text1"/>
        <w:rPr>
          <w:b/>
          <w:bCs/>
          <w:sz w:val="28"/>
          <w:szCs w:val="28"/>
        </w:rPr>
      </w:pPr>
      <w:r w:rsidRPr="00445CA6">
        <w:rPr>
          <w:b/>
          <w:bCs/>
          <w:sz w:val="28"/>
          <w:szCs w:val="28"/>
        </w:rPr>
        <w:t>1, 9, 6, 13, 17, 18, 19</w:t>
      </w:r>
    </w:p>
    <w:sectPr w:rsidR="00EF4899" w:rsidRPr="00445CA6" w:rsidSect="00703054">
      <w:headerReference w:type="default" r:id="rId26"/>
      <w:footerReference w:type="default" r:id="rId27"/>
      <w:type w:val="oddPage"/>
      <w:pgSz w:w="11907" w:h="16840" w:code="9"/>
      <w:pgMar w:top="1440" w:right="1107" w:bottom="709" w:left="1080" w:header="720" w:footer="4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77558" w14:textId="77777777" w:rsidR="00D62E1C" w:rsidRDefault="00D62E1C">
      <w:r>
        <w:separator/>
      </w:r>
    </w:p>
  </w:endnote>
  <w:endnote w:type="continuationSeparator" w:id="0">
    <w:p w14:paraId="7B0C0A75" w14:textId="77777777" w:rsidR="00D62E1C" w:rsidRDefault="00D62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nkGothic Md BT">
    <w:altName w:val="Arial"/>
    <w:charset w:val="00"/>
    <w:family w:val="swiss"/>
    <w:pitch w:val="variable"/>
    <w:sig w:usb0="00000087" w:usb1="00000000" w:usb2="00000000" w:usb3="00000000" w:csb0="0000001B" w:csb1="00000000"/>
  </w:font>
  <w:font w:name="Swiss911 XCm BT">
    <w:altName w:val="Haettenschweiler"/>
    <w:charset w:val="00"/>
    <w:family w:val="swiss"/>
    <w:pitch w:val="variable"/>
    <w:sig w:usb0="800000AF" w:usb1="1000204A" w:usb2="00000000" w:usb3="00000000" w:csb0="0000001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000" w:firstRow="0" w:lastRow="0" w:firstColumn="0" w:lastColumn="0" w:noHBand="0" w:noVBand="0"/>
    </w:tblPr>
    <w:tblGrid>
      <w:gridCol w:w="2657"/>
      <w:gridCol w:w="5095"/>
      <w:gridCol w:w="2184"/>
    </w:tblGrid>
    <w:tr w:rsidR="00703054" w:rsidRPr="00377DD0" w14:paraId="4D982250" w14:textId="77777777">
      <w:tc>
        <w:tcPr>
          <w:tcW w:w="1337" w:type="pct"/>
        </w:tcPr>
        <w:p w14:paraId="133005CE" w14:textId="056DE96C" w:rsidR="00703054" w:rsidRPr="00377DD0" w:rsidRDefault="00377DD0" w:rsidP="00EB69E3">
          <w:pPr>
            <w:pStyle w:val="Footer"/>
            <w:ind w:firstLine="0"/>
            <w:rPr>
              <w:sz w:val="20"/>
              <w:szCs w:val="20"/>
            </w:rPr>
          </w:pPr>
          <w:r w:rsidRPr="00377DD0">
            <w:rPr>
              <w:sz w:val="20"/>
              <w:szCs w:val="20"/>
            </w:rPr>
            <w:t>Spring 2019</w:t>
          </w:r>
        </w:p>
      </w:tc>
      <w:tc>
        <w:tcPr>
          <w:tcW w:w="2564" w:type="pct"/>
        </w:tcPr>
        <w:p w14:paraId="345B664F" w14:textId="64A093B2" w:rsidR="00703054" w:rsidRPr="00377DD0" w:rsidRDefault="00377DD0" w:rsidP="000F7CAC">
          <w:pPr>
            <w:pStyle w:val="Footer"/>
            <w:ind w:firstLine="0"/>
            <w:jc w:val="center"/>
            <w:rPr>
              <w:sz w:val="20"/>
              <w:szCs w:val="20"/>
            </w:rPr>
          </w:pPr>
          <w:r w:rsidRPr="00377DD0">
            <w:rPr>
              <w:sz w:val="20"/>
              <w:szCs w:val="20"/>
            </w:rPr>
            <w:t xml:space="preserve">CIE202 - </w:t>
          </w:r>
          <w:r w:rsidR="00703054" w:rsidRPr="00377DD0">
            <w:rPr>
              <w:sz w:val="20"/>
              <w:szCs w:val="20"/>
            </w:rPr>
            <w:t>Lab #</w:t>
          </w:r>
          <w:r w:rsidRPr="00377DD0">
            <w:rPr>
              <w:sz w:val="20"/>
              <w:szCs w:val="20"/>
            </w:rPr>
            <w:t>1</w:t>
          </w:r>
        </w:p>
      </w:tc>
      <w:tc>
        <w:tcPr>
          <w:tcW w:w="1099" w:type="pct"/>
        </w:tcPr>
        <w:p w14:paraId="3170C090" w14:textId="77777777" w:rsidR="00703054" w:rsidRPr="00377DD0" w:rsidRDefault="00D71326">
          <w:pPr>
            <w:pStyle w:val="Footer"/>
            <w:ind w:firstLine="0"/>
            <w:jc w:val="right"/>
            <w:rPr>
              <w:sz w:val="20"/>
              <w:szCs w:val="20"/>
            </w:rPr>
          </w:pPr>
          <w:r w:rsidRPr="00377DD0">
            <w:rPr>
              <w:rStyle w:val="PageNumber"/>
              <w:sz w:val="20"/>
              <w:szCs w:val="20"/>
            </w:rPr>
            <w:fldChar w:fldCharType="begin"/>
          </w:r>
          <w:r w:rsidR="00703054" w:rsidRPr="00377DD0">
            <w:rPr>
              <w:rStyle w:val="PageNumber"/>
              <w:sz w:val="20"/>
              <w:szCs w:val="20"/>
            </w:rPr>
            <w:instrText xml:space="preserve"> PAGE </w:instrText>
          </w:r>
          <w:r w:rsidRPr="00377DD0">
            <w:rPr>
              <w:rStyle w:val="PageNumber"/>
              <w:sz w:val="20"/>
              <w:szCs w:val="20"/>
            </w:rPr>
            <w:fldChar w:fldCharType="separate"/>
          </w:r>
          <w:r w:rsidR="00645160">
            <w:rPr>
              <w:rStyle w:val="PageNumber"/>
              <w:noProof/>
              <w:sz w:val="20"/>
              <w:szCs w:val="20"/>
            </w:rPr>
            <w:t>1</w:t>
          </w:r>
          <w:r w:rsidRPr="00377DD0">
            <w:rPr>
              <w:rStyle w:val="PageNumber"/>
              <w:sz w:val="20"/>
              <w:szCs w:val="20"/>
            </w:rPr>
            <w:fldChar w:fldCharType="end"/>
          </w:r>
          <w:r w:rsidR="00703054" w:rsidRPr="00377DD0">
            <w:rPr>
              <w:rStyle w:val="PageNumber"/>
              <w:sz w:val="20"/>
              <w:szCs w:val="20"/>
            </w:rPr>
            <w:t>/</w:t>
          </w:r>
          <w:r w:rsidRPr="00377DD0">
            <w:rPr>
              <w:rStyle w:val="PageNumber"/>
              <w:sz w:val="20"/>
              <w:szCs w:val="20"/>
            </w:rPr>
            <w:fldChar w:fldCharType="begin"/>
          </w:r>
          <w:r w:rsidR="00703054" w:rsidRPr="00377DD0">
            <w:rPr>
              <w:rStyle w:val="PageNumber"/>
              <w:sz w:val="20"/>
              <w:szCs w:val="20"/>
            </w:rPr>
            <w:instrText xml:space="preserve"> NUMPAGES </w:instrText>
          </w:r>
          <w:r w:rsidRPr="00377DD0">
            <w:rPr>
              <w:rStyle w:val="PageNumber"/>
              <w:sz w:val="20"/>
              <w:szCs w:val="20"/>
            </w:rPr>
            <w:fldChar w:fldCharType="separate"/>
          </w:r>
          <w:r w:rsidR="00645160">
            <w:rPr>
              <w:rStyle w:val="PageNumber"/>
              <w:noProof/>
              <w:sz w:val="20"/>
              <w:szCs w:val="20"/>
            </w:rPr>
            <w:t>7</w:t>
          </w:r>
          <w:r w:rsidRPr="00377DD0">
            <w:rPr>
              <w:rStyle w:val="PageNumber"/>
              <w:sz w:val="20"/>
              <w:szCs w:val="20"/>
            </w:rPr>
            <w:fldChar w:fldCharType="end"/>
          </w:r>
        </w:p>
      </w:tc>
    </w:tr>
  </w:tbl>
  <w:p w14:paraId="60693446" w14:textId="77777777" w:rsidR="00703054" w:rsidRDefault="007030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8DE64" w14:textId="77777777" w:rsidR="00D62E1C" w:rsidRDefault="00D62E1C">
      <w:r>
        <w:separator/>
      </w:r>
    </w:p>
  </w:footnote>
  <w:footnote w:type="continuationSeparator" w:id="0">
    <w:p w14:paraId="0F52007F" w14:textId="77777777" w:rsidR="00D62E1C" w:rsidRDefault="00D62E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786"/>
    </w:tblGrid>
    <w:tr w:rsidR="00377DD0" w14:paraId="5EC7110E" w14:textId="77777777" w:rsidTr="005B5C69">
      <w:tc>
        <w:tcPr>
          <w:tcW w:w="4786" w:type="dxa"/>
        </w:tcPr>
        <w:p w14:paraId="789E2905" w14:textId="77777777" w:rsidR="00377DD0" w:rsidRPr="006517B4" w:rsidRDefault="00377DD0" w:rsidP="005B5C69">
          <w:pPr>
            <w:pStyle w:val="Header"/>
            <w:jc w:val="left"/>
            <w:rPr>
              <w:sz w:val="18"/>
              <w:szCs w:val="18"/>
            </w:rPr>
          </w:pPr>
          <w:r w:rsidRPr="006517B4">
            <w:rPr>
              <w:sz w:val="18"/>
              <w:szCs w:val="18"/>
            </w:rPr>
            <w:t>University of Science and Technology</w:t>
          </w:r>
        </w:p>
        <w:p w14:paraId="2ACB109B" w14:textId="1DFB099B" w:rsidR="00377DD0" w:rsidRDefault="00377DD0" w:rsidP="00377DD0">
          <w:pPr>
            <w:pStyle w:val="Header"/>
            <w:jc w:val="left"/>
            <w:rPr>
              <w:sz w:val="18"/>
              <w:szCs w:val="18"/>
            </w:rPr>
          </w:pPr>
          <w:r>
            <w:rPr>
              <w:sz w:val="18"/>
              <w:szCs w:val="18"/>
            </w:rPr>
            <w:t>Communications &amp; Information Engineering Program</w:t>
          </w:r>
        </w:p>
        <w:p w14:paraId="0608A4B6" w14:textId="0E2B3634" w:rsidR="00377DD0" w:rsidRPr="00377DD0" w:rsidRDefault="00377DD0" w:rsidP="00377DD0">
          <w:pPr>
            <w:pStyle w:val="Header"/>
            <w:jc w:val="left"/>
            <w:rPr>
              <w:sz w:val="18"/>
              <w:szCs w:val="18"/>
            </w:rPr>
          </w:pPr>
          <w:r>
            <w:rPr>
              <w:sz w:val="18"/>
              <w:szCs w:val="18"/>
            </w:rPr>
            <w:t>CIE 202</w:t>
          </w:r>
          <w:r w:rsidRPr="006517B4">
            <w:rPr>
              <w:sz w:val="18"/>
              <w:szCs w:val="18"/>
            </w:rPr>
            <w:t xml:space="preserve">: </w:t>
          </w:r>
          <w:r>
            <w:rPr>
              <w:sz w:val="18"/>
              <w:szCs w:val="18"/>
            </w:rPr>
            <w:t>Fundamentals of Computer Programming</w:t>
          </w:r>
        </w:p>
      </w:tc>
      <w:tc>
        <w:tcPr>
          <w:tcW w:w="4786" w:type="dxa"/>
        </w:tcPr>
        <w:p w14:paraId="14A37B8A" w14:textId="77777777" w:rsidR="00377DD0" w:rsidRDefault="00377DD0" w:rsidP="005B5C69">
          <w:pPr>
            <w:pStyle w:val="Header"/>
          </w:pPr>
          <w:r w:rsidRPr="006517B4">
            <w:rPr>
              <w:noProof/>
            </w:rPr>
            <w:drawing>
              <wp:anchor distT="0" distB="0" distL="114300" distR="114300" simplePos="0" relativeHeight="251664384" behindDoc="1" locked="0" layoutInCell="1" allowOverlap="1" wp14:anchorId="15E64192" wp14:editId="3D6E3EB4">
                <wp:simplePos x="0" y="0"/>
                <wp:positionH relativeFrom="column">
                  <wp:posOffset>811530</wp:posOffset>
                </wp:positionH>
                <wp:positionV relativeFrom="paragraph">
                  <wp:posOffset>13335</wp:posOffset>
                </wp:positionV>
                <wp:extent cx="2125980" cy="331470"/>
                <wp:effectExtent l="19050" t="0" r="7620" b="0"/>
                <wp:wrapSquare wrapText="bothSides"/>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25980" cy="331470"/>
                        </a:xfrm>
                        <a:prstGeom prst="rect">
                          <a:avLst/>
                        </a:prstGeom>
                      </pic:spPr>
                    </pic:pic>
                  </a:graphicData>
                </a:graphic>
              </wp:anchor>
            </w:drawing>
          </w:r>
        </w:p>
      </w:tc>
    </w:tr>
  </w:tbl>
  <w:p w14:paraId="4609DD4D" w14:textId="77777777" w:rsidR="00377DD0" w:rsidRDefault="00377D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Arial" w:hAnsi="Arial"/>
      </w:r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singleLevel"/>
    <w:tmpl w:val="04090005"/>
    <w:lvl w:ilvl="0">
      <w:start w:val="1"/>
      <w:numFmt w:val="bullet"/>
      <w:lvlText w:val=""/>
      <w:lvlJc w:val="left"/>
      <w:pPr>
        <w:ind w:left="720" w:hanging="360"/>
      </w:pPr>
      <w:rPr>
        <w:rFonts w:ascii="Wingdings" w:hAnsi="Wingdings" w:hint="default"/>
      </w:rPr>
    </w:lvl>
  </w:abstractNum>
  <w:abstractNum w:abstractNumId="5">
    <w:nsid w:val="0985775F"/>
    <w:multiLevelType w:val="hybridMultilevel"/>
    <w:tmpl w:val="9F5E6C76"/>
    <w:lvl w:ilvl="0" w:tplc="00000002">
      <w:start w:val="1"/>
      <w:numFmt w:val="bullet"/>
      <w:lvlText w:val="-"/>
      <w:lvlJc w:val="left"/>
      <w:pPr>
        <w:ind w:left="1080" w:hanging="360"/>
      </w:pPr>
      <w:rPr>
        <w:rFonts w:ascii="Arial" w:hAnsi="Arial"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C838C8"/>
    <w:multiLevelType w:val="hybridMultilevel"/>
    <w:tmpl w:val="FC60B188"/>
    <w:lvl w:ilvl="0" w:tplc="6C3A4ACA">
      <w:start w:val="1"/>
      <w:numFmt w:val="decimal"/>
      <w:lvlText w:val="%1-"/>
      <w:lvlJc w:val="left"/>
      <w:pPr>
        <w:ind w:left="720" w:hanging="360"/>
      </w:pPr>
      <w:rPr>
        <w:rFonts w:hint="default"/>
        <w:b w:val="0"/>
        <w:bCs w:val="0"/>
      </w:rPr>
    </w:lvl>
    <w:lvl w:ilvl="1" w:tplc="04090001">
      <w:start w:val="1"/>
      <w:numFmt w:val="bullet"/>
      <w:lvlText w:val=""/>
      <w:lvlJc w:val="left"/>
      <w:pPr>
        <w:ind w:left="1440" w:hanging="360"/>
      </w:pPr>
      <w:rPr>
        <w:rFonts w:ascii="Symbol" w:hAnsi="Symbol" w:hint="default"/>
        <w:b w:val="0"/>
        <w:bCs w:val="0"/>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1C3A06"/>
    <w:multiLevelType w:val="hybridMultilevel"/>
    <w:tmpl w:val="FA74E890"/>
    <w:lvl w:ilvl="0" w:tplc="AD2E627A">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5179C0"/>
    <w:multiLevelType w:val="hybridMultilevel"/>
    <w:tmpl w:val="2C04DB76"/>
    <w:lvl w:ilvl="0" w:tplc="9E8CDA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6A7A46"/>
    <w:multiLevelType w:val="hybridMultilevel"/>
    <w:tmpl w:val="214E2746"/>
    <w:lvl w:ilvl="0" w:tplc="C436FBF6">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315E5D"/>
    <w:multiLevelType w:val="multilevel"/>
    <w:tmpl w:val="CB6E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6430EC"/>
    <w:multiLevelType w:val="hybridMultilevel"/>
    <w:tmpl w:val="50541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24327E"/>
    <w:multiLevelType w:val="hybridMultilevel"/>
    <w:tmpl w:val="3B2091E4"/>
    <w:lvl w:ilvl="0" w:tplc="6C3A4AC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3650B1"/>
    <w:multiLevelType w:val="hybridMultilevel"/>
    <w:tmpl w:val="692C1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B0127D"/>
    <w:multiLevelType w:val="hybridMultilevel"/>
    <w:tmpl w:val="3B2091E4"/>
    <w:lvl w:ilvl="0" w:tplc="6C3A4AC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7551BC"/>
    <w:multiLevelType w:val="hybridMultilevel"/>
    <w:tmpl w:val="CC2C4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E4710A3"/>
    <w:multiLevelType w:val="hybridMultilevel"/>
    <w:tmpl w:val="E16EF784"/>
    <w:lvl w:ilvl="0" w:tplc="49FCCAD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FA1A8F"/>
    <w:multiLevelType w:val="hybridMultilevel"/>
    <w:tmpl w:val="1C123E02"/>
    <w:lvl w:ilvl="0" w:tplc="04090001">
      <w:start w:val="1"/>
      <w:numFmt w:val="bullet"/>
      <w:lvlText w:val=""/>
      <w:lvlJc w:val="left"/>
      <w:pPr>
        <w:ind w:left="1080" w:hanging="360"/>
      </w:pPr>
      <w:rPr>
        <w:rFonts w:ascii="Symbol" w:hAnsi="Symbol"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17B68F5"/>
    <w:multiLevelType w:val="hybridMultilevel"/>
    <w:tmpl w:val="3EFA603C"/>
    <w:lvl w:ilvl="0" w:tplc="455AE40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DD1D84"/>
    <w:multiLevelType w:val="hybridMultilevel"/>
    <w:tmpl w:val="3B2091E4"/>
    <w:lvl w:ilvl="0" w:tplc="6C3A4AC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DC07B4"/>
    <w:multiLevelType w:val="hybridMultilevel"/>
    <w:tmpl w:val="8B44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FF1124"/>
    <w:multiLevelType w:val="hybridMultilevel"/>
    <w:tmpl w:val="72AA777A"/>
    <w:lvl w:ilvl="0" w:tplc="1EEEE8C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3"/>
  </w:num>
  <w:num w:numId="4">
    <w:abstractNumId w:val="16"/>
  </w:num>
  <w:num w:numId="5">
    <w:abstractNumId w:val="9"/>
  </w:num>
  <w:num w:numId="6">
    <w:abstractNumId w:val="4"/>
  </w:num>
  <w:num w:numId="7">
    <w:abstractNumId w:val="1"/>
  </w:num>
  <w:num w:numId="8">
    <w:abstractNumId w:val="3"/>
  </w:num>
  <w:num w:numId="9">
    <w:abstractNumId w:val="10"/>
  </w:num>
  <w:num w:numId="10">
    <w:abstractNumId w:val="8"/>
  </w:num>
  <w:num w:numId="11">
    <w:abstractNumId w:val="20"/>
  </w:num>
  <w:num w:numId="12">
    <w:abstractNumId w:val="6"/>
  </w:num>
  <w:num w:numId="13">
    <w:abstractNumId w:val="7"/>
  </w:num>
  <w:num w:numId="14">
    <w:abstractNumId w:val="12"/>
  </w:num>
  <w:num w:numId="15">
    <w:abstractNumId w:val="17"/>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1"/>
  </w:num>
  <w:num w:numId="20">
    <w:abstractNumId w:val="5"/>
  </w:num>
  <w:num w:numId="21">
    <w:abstractNumId w:val="19"/>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FDF"/>
    <w:rsid w:val="0000071B"/>
    <w:rsid w:val="00001D09"/>
    <w:rsid w:val="000059D3"/>
    <w:rsid w:val="00006CFC"/>
    <w:rsid w:val="00014E45"/>
    <w:rsid w:val="00015914"/>
    <w:rsid w:val="00023170"/>
    <w:rsid w:val="000241EA"/>
    <w:rsid w:val="0002574A"/>
    <w:rsid w:val="0002659B"/>
    <w:rsid w:val="000267C4"/>
    <w:rsid w:val="00032498"/>
    <w:rsid w:val="00032831"/>
    <w:rsid w:val="00032B0C"/>
    <w:rsid w:val="00032C23"/>
    <w:rsid w:val="00035BE1"/>
    <w:rsid w:val="00037E99"/>
    <w:rsid w:val="0004051A"/>
    <w:rsid w:val="000420CB"/>
    <w:rsid w:val="000432B2"/>
    <w:rsid w:val="00043520"/>
    <w:rsid w:val="0005333D"/>
    <w:rsid w:val="00053BDE"/>
    <w:rsid w:val="00053EF3"/>
    <w:rsid w:val="00054381"/>
    <w:rsid w:val="00056278"/>
    <w:rsid w:val="00057920"/>
    <w:rsid w:val="00061708"/>
    <w:rsid w:val="00064E46"/>
    <w:rsid w:val="00067404"/>
    <w:rsid w:val="00067B4E"/>
    <w:rsid w:val="00071AEA"/>
    <w:rsid w:val="00076D53"/>
    <w:rsid w:val="000771CC"/>
    <w:rsid w:val="00077AAE"/>
    <w:rsid w:val="000808EA"/>
    <w:rsid w:val="00081B7C"/>
    <w:rsid w:val="000843C4"/>
    <w:rsid w:val="00085953"/>
    <w:rsid w:val="00090CED"/>
    <w:rsid w:val="00095CF1"/>
    <w:rsid w:val="000A31CF"/>
    <w:rsid w:val="000B4580"/>
    <w:rsid w:val="000B64BD"/>
    <w:rsid w:val="000B69F7"/>
    <w:rsid w:val="000B6F2E"/>
    <w:rsid w:val="000C0545"/>
    <w:rsid w:val="000C1B43"/>
    <w:rsid w:val="000C2004"/>
    <w:rsid w:val="000C2764"/>
    <w:rsid w:val="000C4B56"/>
    <w:rsid w:val="000D6A0A"/>
    <w:rsid w:val="000E1092"/>
    <w:rsid w:val="000F02B0"/>
    <w:rsid w:val="000F2D0C"/>
    <w:rsid w:val="000F3835"/>
    <w:rsid w:val="000F3AE4"/>
    <w:rsid w:val="000F5641"/>
    <w:rsid w:val="000F6A5C"/>
    <w:rsid w:val="000F6AD2"/>
    <w:rsid w:val="000F7CAC"/>
    <w:rsid w:val="00107014"/>
    <w:rsid w:val="00112F43"/>
    <w:rsid w:val="00115038"/>
    <w:rsid w:val="001238F5"/>
    <w:rsid w:val="0012479A"/>
    <w:rsid w:val="00127003"/>
    <w:rsid w:val="001303CE"/>
    <w:rsid w:val="00130BB8"/>
    <w:rsid w:val="00131D44"/>
    <w:rsid w:val="00133468"/>
    <w:rsid w:val="00133FF4"/>
    <w:rsid w:val="00137B59"/>
    <w:rsid w:val="00140A7C"/>
    <w:rsid w:val="00140AA7"/>
    <w:rsid w:val="00142642"/>
    <w:rsid w:val="00142677"/>
    <w:rsid w:val="00143318"/>
    <w:rsid w:val="0014621D"/>
    <w:rsid w:val="00150171"/>
    <w:rsid w:val="00150175"/>
    <w:rsid w:val="00151F37"/>
    <w:rsid w:val="001605C4"/>
    <w:rsid w:val="00161CD2"/>
    <w:rsid w:val="001707A1"/>
    <w:rsid w:val="0017474A"/>
    <w:rsid w:val="00175057"/>
    <w:rsid w:val="001767AE"/>
    <w:rsid w:val="0018115B"/>
    <w:rsid w:val="001921DD"/>
    <w:rsid w:val="00194E5D"/>
    <w:rsid w:val="0019638A"/>
    <w:rsid w:val="00196C5B"/>
    <w:rsid w:val="001A1B2C"/>
    <w:rsid w:val="001A3CCD"/>
    <w:rsid w:val="001B7C2E"/>
    <w:rsid w:val="001C05D5"/>
    <w:rsid w:val="001C37DC"/>
    <w:rsid w:val="001C4D82"/>
    <w:rsid w:val="001C585F"/>
    <w:rsid w:val="001C6D7F"/>
    <w:rsid w:val="001C6F8A"/>
    <w:rsid w:val="001D296E"/>
    <w:rsid w:val="001D791D"/>
    <w:rsid w:val="001E6282"/>
    <w:rsid w:val="001E643B"/>
    <w:rsid w:val="001F617E"/>
    <w:rsid w:val="00200229"/>
    <w:rsid w:val="00203356"/>
    <w:rsid w:val="00207132"/>
    <w:rsid w:val="00210ECD"/>
    <w:rsid w:val="002132BA"/>
    <w:rsid w:val="00213F44"/>
    <w:rsid w:val="002243F1"/>
    <w:rsid w:val="00232FE1"/>
    <w:rsid w:val="00233173"/>
    <w:rsid w:val="00237FB5"/>
    <w:rsid w:val="002402FC"/>
    <w:rsid w:val="00243363"/>
    <w:rsid w:val="00243614"/>
    <w:rsid w:val="00247E1A"/>
    <w:rsid w:val="00251B3D"/>
    <w:rsid w:val="002574AE"/>
    <w:rsid w:val="0026201B"/>
    <w:rsid w:val="00263C4D"/>
    <w:rsid w:val="0026543B"/>
    <w:rsid w:val="002712C5"/>
    <w:rsid w:val="00281A93"/>
    <w:rsid w:val="00286A1F"/>
    <w:rsid w:val="0029149B"/>
    <w:rsid w:val="00292A30"/>
    <w:rsid w:val="00293AFC"/>
    <w:rsid w:val="00295420"/>
    <w:rsid w:val="002975DF"/>
    <w:rsid w:val="00297928"/>
    <w:rsid w:val="002A0231"/>
    <w:rsid w:val="002A05CD"/>
    <w:rsid w:val="002A140F"/>
    <w:rsid w:val="002A1965"/>
    <w:rsid w:val="002A1A2B"/>
    <w:rsid w:val="002A546A"/>
    <w:rsid w:val="002B0B7E"/>
    <w:rsid w:val="002B71D8"/>
    <w:rsid w:val="002C34B1"/>
    <w:rsid w:val="002C7F66"/>
    <w:rsid w:val="002D2478"/>
    <w:rsid w:val="002D286F"/>
    <w:rsid w:val="002D3180"/>
    <w:rsid w:val="002D6B38"/>
    <w:rsid w:val="002E084D"/>
    <w:rsid w:val="002E0BFE"/>
    <w:rsid w:val="002E65CC"/>
    <w:rsid w:val="002F107D"/>
    <w:rsid w:val="002F6626"/>
    <w:rsid w:val="0030558E"/>
    <w:rsid w:val="003068E9"/>
    <w:rsid w:val="003113B8"/>
    <w:rsid w:val="0031224D"/>
    <w:rsid w:val="00321BA6"/>
    <w:rsid w:val="0032295C"/>
    <w:rsid w:val="003234CF"/>
    <w:rsid w:val="00323868"/>
    <w:rsid w:val="0032525B"/>
    <w:rsid w:val="00325A47"/>
    <w:rsid w:val="00325D31"/>
    <w:rsid w:val="00334AD0"/>
    <w:rsid w:val="00340991"/>
    <w:rsid w:val="00343EE9"/>
    <w:rsid w:val="00344CA8"/>
    <w:rsid w:val="003458A0"/>
    <w:rsid w:val="003518C0"/>
    <w:rsid w:val="0035676F"/>
    <w:rsid w:val="00357496"/>
    <w:rsid w:val="00365E19"/>
    <w:rsid w:val="0037257C"/>
    <w:rsid w:val="00377DD0"/>
    <w:rsid w:val="00380FB0"/>
    <w:rsid w:val="00382AC6"/>
    <w:rsid w:val="00382F4C"/>
    <w:rsid w:val="00383FBB"/>
    <w:rsid w:val="003842E5"/>
    <w:rsid w:val="003845BA"/>
    <w:rsid w:val="003902F7"/>
    <w:rsid w:val="00392EF4"/>
    <w:rsid w:val="00396844"/>
    <w:rsid w:val="00396CAF"/>
    <w:rsid w:val="003A15EF"/>
    <w:rsid w:val="003A455E"/>
    <w:rsid w:val="003A6142"/>
    <w:rsid w:val="003A6C7D"/>
    <w:rsid w:val="003A746D"/>
    <w:rsid w:val="003B0D47"/>
    <w:rsid w:val="003B7066"/>
    <w:rsid w:val="003C06AE"/>
    <w:rsid w:val="003C48BF"/>
    <w:rsid w:val="003C6077"/>
    <w:rsid w:val="003D6CFC"/>
    <w:rsid w:val="003D7BAA"/>
    <w:rsid w:val="003E1E96"/>
    <w:rsid w:val="003E26BC"/>
    <w:rsid w:val="003E4799"/>
    <w:rsid w:val="003E6191"/>
    <w:rsid w:val="003E62A7"/>
    <w:rsid w:val="003F0832"/>
    <w:rsid w:val="003F17C0"/>
    <w:rsid w:val="003F36F8"/>
    <w:rsid w:val="003F5FC1"/>
    <w:rsid w:val="004022DD"/>
    <w:rsid w:val="00414F09"/>
    <w:rsid w:val="00421001"/>
    <w:rsid w:val="00422B18"/>
    <w:rsid w:val="004235E5"/>
    <w:rsid w:val="00424CA9"/>
    <w:rsid w:val="00426A6C"/>
    <w:rsid w:val="00426FB7"/>
    <w:rsid w:val="00430ABA"/>
    <w:rsid w:val="00430C8F"/>
    <w:rsid w:val="00445CA6"/>
    <w:rsid w:val="004472AC"/>
    <w:rsid w:val="004503FF"/>
    <w:rsid w:val="00451673"/>
    <w:rsid w:val="00453374"/>
    <w:rsid w:val="00457B53"/>
    <w:rsid w:val="00460B51"/>
    <w:rsid w:val="00466A47"/>
    <w:rsid w:val="00467663"/>
    <w:rsid w:val="00470AB5"/>
    <w:rsid w:val="00473B6B"/>
    <w:rsid w:val="004832B3"/>
    <w:rsid w:val="004845DE"/>
    <w:rsid w:val="004867F7"/>
    <w:rsid w:val="00487D6B"/>
    <w:rsid w:val="00490D1D"/>
    <w:rsid w:val="00491089"/>
    <w:rsid w:val="004911D3"/>
    <w:rsid w:val="00491F2B"/>
    <w:rsid w:val="00491FCB"/>
    <w:rsid w:val="00492103"/>
    <w:rsid w:val="00492E0B"/>
    <w:rsid w:val="00492E6A"/>
    <w:rsid w:val="00493C2E"/>
    <w:rsid w:val="00497A9D"/>
    <w:rsid w:val="004A2043"/>
    <w:rsid w:val="004A3006"/>
    <w:rsid w:val="004A35EF"/>
    <w:rsid w:val="004A424B"/>
    <w:rsid w:val="004A6E89"/>
    <w:rsid w:val="004A779B"/>
    <w:rsid w:val="004B094C"/>
    <w:rsid w:val="004B2384"/>
    <w:rsid w:val="004B30F1"/>
    <w:rsid w:val="004B42F3"/>
    <w:rsid w:val="004C199A"/>
    <w:rsid w:val="004C1F24"/>
    <w:rsid w:val="004C5236"/>
    <w:rsid w:val="004C553C"/>
    <w:rsid w:val="004C6BA7"/>
    <w:rsid w:val="004D6F43"/>
    <w:rsid w:val="004E3A71"/>
    <w:rsid w:val="004E4182"/>
    <w:rsid w:val="004E44DB"/>
    <w:rsid w:val="004E5951"/>
    <w:rsid w:val="004F40E5"/>
    <w:rsid w:val="004F6E85"/>
    <w:rsid w:val="004F7AEE"/>
    <w:rsid w:val="0050010C"/>
    <w:rsid w:val="00505EDD"/>
    <w:rsid w:val="00506F4D"/>
    <w:rsid w:val="005112EB"/>
    <w:rsid w:val="005127ED"/>
    <w:rsid w:val="0051362C"/>
    <w:rsid w:val="00515F56"/>
    <w:rsid w:val="005230FC"/>
    <w:rsid w:val="0052350C"/>
    <w:rsid w:val="005249F8"/>
    <w:rsid w:val="0052598C"/>
    <w:rsid w:val="00526422"/>
    <w:rsid w:val="005278E7"/>
    <w:rsid w:val="00530BCF"/>
    <w:rsid w:val="00532C70"/>
    <w:rsid w:val="0054391E"/>
    <w:rsid w:val="00550CDC"/>
    <w:rsid w:val="00553CFD"/>
    <w:rsid w:val="0055650D"/>
    <w:rsid w:val="005619E5"/>
    <w:rsid w:val="00562655"/>
    <w:rsid w:val="005665CE"/>
    <w:rsid w:val="005777FD"/>
    <w:rsid w:val="005814E0"/>
    <w:rsid w:val="005837FD"/>
    <w:rsid w:val="00584059"/>
    <w:rsid w:val="0058776E"/>
    <w:rsid w:val="005931D0"/>
    <w:rsid w:val="005939DB"/>
    <w:rsid w:val="00593CDA"/>
    <w:rsid w:val="005953DA"/>
    <w:rsid w:val="00596C1E"/>
    <w:rsid w:val="005A2706"/>
    <w:rsid w:val="005A4094"/>
    <w:rsid w:val="005A6C44"/>
    <w:rsid w:val="005B2718"/>
    <w:rsid w:val="005B2AF7"/>
    <w:rsid w:val="005B4BCB"/>
    <w:rsid w:val="005B5D15"/>
    <w:rsid w:val="005C2C83"/>
    <w:rsid w:val="005C424F"/>
    <w:rsid w:val="005C4AE7"/>
    <w:rsid w:val="005C5E00"/>
    <w:rsid w:val="005C7709"/>
    <w:rsid w:val="005D159D"/>
    <w:rsid w:val="005D4EA2"/>
    <w:rsid w:val="005D4F97"/>
    <w:rsid w:val="005D6233"/>
    <w:rsid w:val="005E18E3"/>
    <w:rsid w:val="005E2F15"/>
    <w:rsid w:val="005E5095"/>
    <w:rsid w:val="005E7140"/>
    <w:rsid w:val="005F3531"/>
    <w:rsid w:val="005F5424"/>
    <w:rsid w:val="006045CB"/>
    <w:rsid w:val="00610E56"/>
    <w:rsid w:val="0061203B"/>
    <w:rsid w:val="006149BE"/>
    <w:rsid w:val="0061730D"/>
    <w:rsid w:val="00626A0D"/>
    <w:rsid w:val="006320F2"/>
    <w:rsid w:val="006359EA"/>
    <w:rsid w:val="00640549"/>
    <w:rsid w:val="00640557"/>
    <w:rsid w:val="006411EF"/>
    <w:rsid w:val="00641619"/>
    <w:rsid w:val="00642346"/>
    <w:rsid w:val="00642539"/>
    <w:rsid w:val="00645160"/>
    <w:rsid w:val="006462DE"/>
    <w:rsid w:val="0064794B"/>
    <w:rsid w:val="00650C94"/>
    <w:rsid w:val="00653BFF"/>
    <w:rsid w:val="0065562A"/>
    <w:rsid w:val="00660B4E"/>
    <w:rsid w:val="00662093"/>
    <w:rsid w:val="006660A6"/>
    <w:rsid w:val="00667F44"/>
    <w:rsid w:val="00674732"/>
    <w:rsid w:val="00680CFA"/>
    <w:rsid w:val="006832F8"/>
    <w:rsid w:val="00683506"/>
    <w:rsid w:val="00686A60"/>
    <w:rsid w:val="006914D4"/>
    <w:rsid w:val="0069182A"/>
    <w:rsid w:val="006940E6"/>
    <w:rsid w:val="006A20AA"/>
    <w:rsid w:val="006A21A8"/>
    <w:rsid w:val="006A276F"/>
    <w:rsid w:val="006A4434"/>
    <w:rsid w:val="006A4B55"/>
    <w:rsid w:val="006A7078"/>
    <w:rsid w:val="006A78FF"/>
    <w:rsid w:val="006B4A0A"/>
    <w:rsid w:val="006B5938"/>
    <w:rsid w:val="006B7764"/>
    <w:rsid w:val="006C10C8"/>
    <w:rsid w:val="006C13C0"/>
    <w:rsid w:val="006C1A89"/>
    <w:rsid w:val="006C2840"/>
    <w:rsid w:val="006C43DA"/>
    <w:rsid w:val="006C60EC"/>
    <w:rsid w:val="006C7C28"/>
    <w:rsid w:val="006D0313"/>
    <w:rsid w:val="006D0A1E"/>
    <w:rsid w:val="006D3D65"/>
    <w:rsid w:val="006D5C28"/>
    <w:rsid w:val="006D5CCD"/>
    <w:rsid w:val="006D71FF"/>
    <w:rsid w:val="006E448A"/>
    <w:rsid w:val="006E4A41"/>
    <w:rsid w:val="006E7328"/>
    <w:rsid w:val="006F0BF0"/>
    <w:rsid w:val="006F2640"/>
    <w:rsid w:val="006F44E4"/>
    <w:rsid w:val="006F78F1"/>
    <w:rsid w:val="00700221"/>
    <w:rsid w:val="00702E70"/>
    <w:rsid w:val="00703054"/>
    <w:rsid w:val="00704E32"/>
    <w:rsid w:val="0070549E"/>
    <w:rsid w:val="00706322"/>
    <w:rsid w:val="00706902"/>
    <w:rsid w:val="00715CF4"/>
    <w:rsid w:val="007224C7"/>
    <w:rsid w:val="00725708"/>
    <w:rsid w:val="00727513"/>
    <w:rsid w:val="00730ABA"/>
    <w:rsid w:val="00731B20"/>
    <w:rsid w:val="00732E06"/>
    <w:rsid w:val="00737288"/>
    <w:rsid w:val="007405C6"/>
    <w:rsid w:val="0074158E"/>
    <w:rsid w:val="00744A33"/>
    <w:rsid w:val="00745818"/>
    <w:rsid w:val="0074661E"/>
    <w:rsid w:val="00752E1C"/>
    <w:rsid w:val="00761CE2"/>
    <w:rsid w:val="00764280"/>
    <w:rsid w:val="007666C6"/>
    <w:rsid w:val="0077081F"/>
    <w:rsid w:val="007839AE"/>
    <w:rsid w:val="00791FBD"/>
    <w:rsid w:val="00793F87"/>
    <w:rsid w:val="00794077"/>
    <w:rsid w:val="007957AF"/>
    <w:rsid w:val="00796AFF"/>
    <w:rsid w:val="007A1823"/>
    <w:rsid w:val="007A487E"/>
    <w:rsid w:val="007A52AA"/>
    <w:rsid w:val="007A75F5"/>
    <w:rsid w:val="007B247A"/>
    <w:rsid w:val="007B4B37"/>
    <w:rsid w:val="007B5A1A"/>
    <w:rsid w:val="007C3D43"/>
    <w:rsid w:val="007C4C2C"/>
    <w:rsid w:val="007C5EC0"/>
    <w:rsid w:val="007D3CA4"/>
    <w:rsid w:val="007D5C9C"/>
    <w:rsid w:val="007E084D"/>
    <w:rsid w:val="007E278E"/>
    <w:rsid w:val="007E2ED2"/>
    <w:rsid w:val="007E398C"/>
    <w:rsid w:val="007F245E"/>
    <w:rsid w:val="007F5250"/>
    <w:rsid w:val="007F6EE3"/>
    <w:rsid w:val="0080183A"/>
    <w:rsid w:val="00804382"/>
    <w:rsid w:val="00805350"/>
    <w:rsid w:val="008158A0"/>
    <w:rsid w:val="0081615D"/>
    <w:rsid w:val="00822C9E"/>
    <w:rsid w:val="00823630"/>
    <w:rsid w:val="00826207"/>
    <w:rsid w:val="00835124"/>
    <w:rsid w:val="008452D1"/>
    <w:rsid w:val="00852E8A"/>
    <w:rsid w:val="0085617B"/>
    <w:rsid w:val="008570AA"/>
    <w:rsid w:val="008604B6"/>
    <w:rsid w:val="008614FA"/>
    <w:rsid w:val="00877230"/>
    <w:rsid w:val="008779E0"/>
    <w:rsid w:val="00877C8E"/>
    <w:rsid w:val="00880BE9"/>
    <w:rsid w:val="008865ED"/>
    <w:rsid w:val="008874C9"/>
    <w:rsid w:val="0089052A"/>
    <w:rsid w:val="0089346B"/>
    <w:rsid w:val="0089457C"/>
    <w:rsid w:val="0089580F"/>
    <w:rsid w:val="00896CF6"/>
    <w:rsid w:val="00897FCF"/>
    <w:rsid w:val="008B335B"/>
    <w:rsid w:val="008B4232"/>
    <w:rsid w:val="008B4C0C"/>
    <w:rsid w:val="008D0B02"/>
    <w:rsid w:val="008D3C64"/>
    <w:rsid w:val="008E22EB"/>
    <w:rsid w:val="008E553F"/>
    <w:rsid w:val="0090252F"/>
    <w:rsid w:val="00903BC8"/>
    <w:rsid w:val="00903E82"/>
    <w:rsid w:val="00907889"/>
    <w:rsid w:val="00907E78"/>
    <w:rsid w:val="00910DC5"/>
    <w:rsid w:val="0091114E"/>
    <w:rsid w:val="009133D5"/>
    <w:rsid w:val="00914E83"/>
    <w:rsid w:val="00916CE6"/>
    <w:rsid w:val="009270B8"/>
    <w:rsid w:val="009300A7"/>
    <w:rsid w:val="009348A2"/>
    <w:rsid w:val="009360D3"/>
    <w:rsid w:val="009365AB"/>
    <w:rsid w:val="009376B9"/>
    <w:rsid w:val="0094108A"/>
    <w:rsid w:val="009434D9"/>
    <w:rsid w:val="00946FDC"/>
    <w:rsid w:val="0095256D"/>
    <w:rsid w:val="00963D18"/>
    <w:rsid w:val="00966620"/>
    <w:rsid w:val="009666FE"/>
    <w:rsid w:val="00970721"/>
    <w:rsid w:val="00970A78"/>
    <w:rsid w:val="009912CC"/>
    <w:rsid w:val="009915AA"/>
    <w:rsid w:val="00992085"/>
    <w:rsid w:val="009929E5"/>
    <w:rsid w:val="009943BF"/>
    <w:rsid w:val="009A18D8"/>
    <w:rsid w:val="009A2993"/>
    <w:rsid w:val="009A6BD8"/>
    <w:rsid w:val="009B14B4"/>
    <w:rsid w:val="009B3456"/>
    <w:rsid w:val="009B49F5"/>
    <w:rsid w:val="009B5788"/>
    <w:rsid w:val="009B5D61"/>
    <w:rsid w:val="009B7C03"/>
    <w:rsid w:val="009C433C"/>
    <w:rsid w:val="009C4520"/>
    <w:rsid w:val="009D028F"/>
    <w:rsid w:val="009D0A5E"/>
    <w:rsid w:val="009D0C79"/>
    <w:rsid w:val="009D25AC"/>
    <w:rsid w:val="009D2CDE"/>
    <w:rsid w:val="009D4408"/>
    <w:rsid w:val="009D6140"/>
    <w:rsid w:val="009D67B1"/>
    <w:rsid w:val="009D6942"/>
    <w:rsid w:val="009E00EC"/>
    <w:rsid w:val="009E04E3"/>
    <w:rsid w:val="009E1F2B"/>
    <w:rsid w:val="009E3669"/>
    <w:rsid w:val="009E6666"/>
    <w:rsid w:val="009F16C2"/>
    <w:rsid w:val="009F4825"/>
    <w:rsid w:val="00A01B85"/>
    <w:rsid w:val="00A031A4"/>
    <w:rsid w:val="00A10A0D"/>
    <w:rsid w:val="00A10E86"/>
    <w:rsid w:val="00A11A79"/>
    <w:rsid w:val="00A14193"/>
    <w:rsid w:val="00A176BA"/>
    <w:rsid w:val="00A178C5"/>
    <w:rsid w:val="00A217AA"/>
    <w:rsid w:val="00A220A1"/>
    <w:rsid w:val="00A301DE"/>
    <w:rsid w:val="00A302A4"/>
    <w:rsid w:val="00A312FA"/>
    <w:rsid w:val="00A35509"/>
    <w:rsid w:val="00A41AA0"/>
    <w:rsid w:val="00A44FAB"/>
    <w:rsid w:val="00A4553E"/>
    <w:rsid w:val="00A45B1C"/>
    <w:rsid w:val="00A45E2F"/>
    <w:rsid w:val="00A50924"/>
    <w:rsid w:val="00A654E3"/>
    <w:rsid w:val="00A6610B"/>
    <w:rsid w:val="00A67BFA"/>
    <w:rsid w:val="00A712FC"/>
    <w:rsid w:val="00A72B7D"/>
    <w:rsid w:val="00A732F4"/>
    <w:rsid w:val="00A74086"/>
    <w:rsid w:val="00A82897"/>
    <w:rsid w:val="00A83EB0"/>
    <w:rsid w:val="00A913F3"/>
    <w:rsid w:val="00A918FA"/>
    <w:rsid w:val="00A9330D"/>
    <w:rsid w:val="00A93502"/>
    <w:rsid w:val="00A964DB"/>
    <w:rsid w:val="00A96815"/>
    <w:rsid w:val="00A9681E"/>
    <w:rsid w:val="00AA1FB9"/>
    <w:rsid w:val="00AA53E1"/>
    <w:rsid w:val="00AA542A"/>
    <w:rsid w:val="00AB10B8"/>
    <w:rsid w:val="00AB4EE3"/>
    <w:rsid w:val="00AB5700"/>
    <w:rsid w:val="00AB61BF"/>
    <w:rsid w:val="00AC220C"/>
    <w:rsid w:val="00AC2869"/>
    <w:rsid w:val="00AC35FB"/>
    <w:rsid w:val="00AC3C67"/>
    <w:rsid w:val="00AD14BF"/>
    <w:rsid w:val="00AD48A0"/>
    <w:rsid w:val="00AD554B"/>
    <w:rsid w:val="00AD6336"/>
    <w:rsid w:val="00AD6E8A"/>
    <w:rsid w:val="00AE2FDF"/>
    <w:rsid w:val="00AF2CC7"/>
    <w:rsid w:val="00AF314D"/>
    <w:rsid w:val="00B00AD7"/>
    <w:rsid w:val="00B00F15"/>
    <w:rsid w:val="00B03772"/>
    <w:rsid w:val="00B060CF"/>
    <w:rsid w:val="00B07659"/>
    <w:rsid w:val="00B21502"/>
    <w:rsid w:val="00B22F99"/>
    <w:rsid w:val="00B23650"/>
    <w:rsid w:val="00B23914"/>
    <w:rsid w:val="00B24743"/>
    <w:rsid w:val="00B24907"/>
    <w:rsid w:val="00B25E98"/>
    <w:rsid w:val="00B327D3"/>
    <w:rsid w:val="00B36FD1"/>
    <w:rsid w:val="00B401BE"/>
    <w:rsid w:val="00B54F9A"/>
    <w:rsid w:val="00B55D68"/>
    <w:rsid w:val="00B6293E"/>
    <w:rsid w:val="00B66501"/>
    <w:rsid w:val="00B6661D"/>
    <w:rsid w:val="00B702BB"/>
    <w:rsid w:val="00B72399"/>
    <w:rsid w:val="00B759BF"/>
    <w:rsid w:val="00B765E6"/>
    <w:rsid w:val="00B77363"/>
    <w:rsid w:val="00B83F90"/>
    <w:rsid w:val="00B85649"/>
    <w:rsid w:val="00B93FB4"/>
    <w:rsid w:val="00B94BA8"/>
    <w:rsid w:val="00B960C1"/>
    <w:rsid w:val="00BA0071"/>
    <w:rsid w:val="00BA0501"/>
    <w:rsid w:val="00BA707B"/>
    <w:rsid w:val="00BB04C1"/>
    <w:rsid w:val="00BB085C"/>
    <w:rsid w:val="00BB147A"/>
    <w:rsid w:val="00BB2FC0"/>
    <w:rsid w:val="00BB408F"/>
    <w:rsid w:val="00BC5858"/>
    <w:rsid w:val="00BC7F36"/>
    <w:rsid w:val="00BD2051"/>
    <w:rsid w:val="00BD3E6A"/>
    <w:rsid w:val="00BD42AD"/>
    <w:rsid w:val="00BD73D6"/>
    <w:rsid w:val="00BE2554"/>
    <w:rsid w:val="00BE4FD1"/>
    <w:rsid w:val="00BF400E"/>
    <w:rsid w:val="00C001B3"/>
    <w:rsid w:val="00C00AFF"/>
    <w:rsid w:val="00C015FD"/>
    <w:rsid w:val="00C05F06"/>
    <w:rsid w:val="00C103EC"/>
    <w:rsid w:val="00C11400"/>
    <w:rsid w:val="00C1221E"/>
    <w:rsid w:val="00C16CD6"/>
    <w:rsid w:val="00C213D5"/>
    <w:rsid w:val="00C267E0"/>
    <w:rsid w:val="00C363F7"/>
    <w:rsid w:val="00C370FD"/>
    <w:rsid w:val="00C40689"/>
    <w:rsid w:val="00C41852"/>
    <w:rsid w:val="00C453AB"/>
    <w:rsid w:val="00C45F99"/>
    <w:rsid w:val="00C5205D"/>
    <w:rsid w:val="00C52588"/>
    <w:rsid w:val="00C530CF"/>
    <w:rsid w:val="00C55095"/>
    <w:rsid w:val="00C65F59"/>
    <w:rsid w:val="00C669E4"/>
    <w:rsid w:val="00C66FAD"/>
    <w:rsid w:val="00C67F4E"/>
    <w:rsid w:val="00C707FC"/>
    <w:rsid w:val="00C70869"/>
    <w:rsid w:val="00C70C61"/>
    <w:rsid w:val="00C74C5E"/>
    <w:rsid w:val="00C75363"/>
    <w:rsid w:val="00C821AC"/>
    <w:rsid w:val="00C82954"/>
    <w:rsid w:val="00C84D24"/>
    <w:rsid w:val="00C85218"/>
    <w:rsid w:val="00C85E7F"/>
    <w:rsid w:val="00C8635F"/>
    <w:rsid w:val="00C869A6"/>
    <w:rsid w:val="00C90B9D"/>
    <w:rsid w:val="00C92015"/>
    <w:rsid w:val="00C9310C"/>
    <w:rsid w:val="00C93C0E"/>
    <w:rsid w:val="00C9405C"/>
    <w:rsid w:val="00C967BA"/>
    <w:rsid w:val="00C9712D"/>
    <w:rsid w:val="00CA0038"/>
    <w:rsid w:val="00CA43ED"/>
    <w:rsid w:val="00CA5CBE"/>
    <w:rsid w:val="00CB07EA"/>
    <w:rsid w:val="00CB1F7B"/>
    <w:rsid w:val="00CB248F"/>
    <w:rsid w:val="00CB3926"/>
    <w:rsid w:val="00CB404D"/>
    <w:rsid w:val="00CB6529"/>
    <w:rsid w:val="00CB778B"/>
    <w:rsid w:val="00CC0720"/>
    <w:rsid w:val="00CD0E38"/>
    <w:rsid w:val="00CD0EB0"/>
    <w:rsid w:val="00CE060D"/>
    <w:rsid w:val="00CE2825"/>
    <w:rsid w:val="00CE5589"/>
    <w:rsid w:val="00CF2410"/>
    <w:rsid w:val="00CF69E4"/>
    <w:rsid w:val="00D00BAA"/>
    <w:rsid w:val="00D01FB2"/>
    <w:rsid w:val="00D05334"/>
    <w:rsid w:val="00D069A4"/>
    <w:rsid w:val="00D06A9B"/>
    <w:rsid w:val="00D072FE"/>
    <w:rsid w:val="00D13719"/>
    <w:rsid w:val="00D13CED"/>
    <w:rsid w:val="00D15E32"/>
    <w:rsid w:val="00D16357"/>
    <w:rsid w:val="00D226E1"/>
    <w:rsid w:val="00D245DA"/>
    <w:rsid w:val="00D24912"/>
    <w:rsid w:val="00D331EE"/>
    <w:rsid w:val="00D33D0E"/>
    <w:rsid w:val="00D341CA"/>
    <w:rsid w:val="00D40700"/>
    <w:rsid w:val="00D42DDF"/>
    <w:rsid w:val="00D44155"/>
    <w:rsid w:val="00D5213B"/>
    <w:rsid w:val="00D55F38"/>
    <w:rsid w:val="00D624B2"/>
    <w:rsid w:val="00D62AD5"/>
    <w:rsid w:val="00D62E1C"/>
    <w:rsid w:val="00D6473C"/>
    <w:rsid w:val="00D70B7B"/>
    <w:rsid w:val="00D71326"/>
    <w:rsid w:val="00D72788"/>
    <w:rsid w:val="00D73199"/>
    <w:rsid w:val="00D76E50"/>
    <w:rsid w:val="00D82EE2"/>
    <w:rsid w:val="00D83778"/>
    <w:rsid w:val="00D84167"/>
    <w:rsid w:val="00D85767"/>
    <w:rsid w:val="00D90F5F"/>
    <w:rsid w:val="00D91546"/>
    <w:rsid w:val="00D9346F"/>
    <w:rsid w:val="00D96891"/>
    <w:rsid w:val="00DA08D1"/>
    <w:rsid w:val="00DA4179"/>
    <w:rsid w:val="00DA6351"/>
    <w:rsid w:val="00DA6C67"/>
    <w:rsid w:val="00DB1AD3"/>
    <w:rsid w:val="00DB3823"/>
    <w:rsid w:val="00DC10FC"/>
    <w:rsid w:val="00DC15D8"/>
    <w:rsid w:val="00DC3B72"/>
    <w:rsid w:val="00DC5BD5"/>
    <w:rsid w:val="00DC6975"/>
    <w:rsid w:val="00DD4DF9"/>
    <w:rsid w:val="00DD5D49"/>
    <w:rsid w:val="00DD622C"/>
    <w:rsid w:val="00DE484B"/>
    <w:rsid w:val="00DF30C7"/>
    <w:rsid w:val="00DF37F7"/>
    <w:rsid w:val="00DF601E"/>
    <w:rsid w:val="00DF6620"/>
    <w:rsid w:val="00E04DF2"/>
    <w:rsid w:val="00E050BC"/>
    <w:rsid w:val="00E06866"/>
    <w:rsid w:val="00E1143D"/>
    <w:rsid w:val="00E11964"/>
    <w:rsid w:val="00E15A4F"/>
    <w:rsid w:val="00E15DC8"/>
    <w:rsid w:val="00E16F8F"/>
    <w:rsid w:val="00E21CD5"/>
    <w:rsid w:val="00E22061"/>
    <w:rsid w:val="00E22961"/>
    <w:rsid w:val="00E277FC"/>
    <w:rsid w:val="00E27D97"/>
    <w:rsid w:val="00E317C3"/>
    <w:rsid w:val="00E342E9"/>
    <w:rsid w:val="00E366A7"/>
    <w:rsid w:val="00E370C7"/>
    <w:rsid w:val="00E401F8"/>
    <w:rsid w:val="00E418AC"/>
    <w:rsid w:val="00E43557"/>
    <w:rsid w:val="00E44308"/>
    <w:rsid w:val="00E448D1"/>
    <w:rsid w:val="00E45874"/>
    <w:rsid w:val="00E461E0"/>
    <w:rsid w:val="00E468B6"/>
    <w:rsid w:val="00E542F4"/>
    <w:rsid w:val="00E555F3"/>
    <w:rsid w:val="00E60BC7"/>
    <w:rsid w:val="00E62BA1"/>
    <w:rsid w:val="00E63016"/>
    <w:rsid w:val="00E650F6"/>
    <w:rsid w:val="00E65D41"/>
    <w:rsid w:val="00E703AB"/>
    <w:rsid w:val="00E70B26"/>
    <w:rsid w:val="00E73066"/>
    <w:rsid w:val="00E753E8"/>
    <w:rsid w:val="00E77ED0"/>
    <w:rsid w:val="00E803BA"/>
    <w:rsid w:val="00E85A66"/>
    <w:rsid w:val="00E86C2F"/>
    <w:rsid w:val="00E911F2"/>
    <w:rsid w:val="00E95DC7"/>
    <w:rsid w:val="00E975E9"/>
    <w:rsid w:val="00EA1E26"/>
    <w:rsid w:val="00EA3749"/>
    <w:rsid w:val="00EB1717"/>
    <w:rsid w:val="00EB1832"/>
    <w:rsid w:val="00EB69E3"/>
    <w:rsid w:val="00EB7ACF"/>
    <w:rsid w:val="00EC2982"/>
    <w:rsid w:val="00EC3896"/>
    <w:rsid w:val="00EC6DE5"/>
    <w:rsid w:val="00EC735E"/>
    <w:rsid w:val="00ED0573"/>
    <w:rsid w:val="00EE0405"/>
    <w:rsid w:val="00EE31F0"/>
    <w:rsid w:val="00EE49BA"/>
    <w:rsid w:val="00EE4E45"/>
    <w:rsid w:val="00EE65FE"/>
    <w:rsid w:val="00EE7C22"/>
    <w:rsid w:val="00EF1771"/>
    <w:rsid w:val="00EF4899"/>
    <w:rsid w:val="00EF4CC6"/>
    <w:rsid w:val="00EF6399"/>
    <w:rsid w:val="00F049F3"/>
    <w:rsid w:val="00F12605"/>
    <w:rsid w:val="00F12990"/>
    <w:rsid w:val="00F147E1"/>
    <w:rsid w:val="00F156ED"/>
    <w:rsid w:val="00F21CA7"/>
    <w:rsid w:val="00F2433D"/>
    <w:rsid w:val="00F247D4"/>
    <w:rsid w:val="00F24DB4"/>
    <w:rsid w:val="00F27446"/>
    <w:rsid w:val="00F307C8"/>
    <w:rsid w:val="00F41A9B"/>
    <w:rsid w:val="00F42230"/>
    <w:rsid w:val="00F50898"/>
    <w:rsid w:val="00F51DAC"/>
    <w:rsid w:val="00F5233E"/>
    <w:rsid w:val="00F55758"/>
    <w:rsid w:val="00F661E8"/>
    <w:rsid w:val="00F66640"/>
    <w:rsid w:val="00F706BC"/>
    <w:rsid w:val="00F70E6E"/>
    <w:rsid w:val="00F714CB"/>
    <w:rsid w:val="00F71903"/>
    <w:rsid w:val="00F71C91"/>
    <w:rsid w:val="00F71E17"/>
    <w:rsid w:val="00F7298C"/>
    <w:rsid w:val="00F7406C"/>
    <w:rsid w:val="00F7555F"/>
    <w:rsid w:val="00F82AA4"/>
    <w:rsid w:val="00F8341F"/>
    <w:rsid w:val="00F8691C"/>
    <w:rsid w:val="00F86A39"/>
    <w:rsid w:val="00F94228"/>
    <w:rsid w:val="00F94D6A"/>
    <w:rsid w:val="00F97FD5"/>
    <w:rsid w:val="00FA1F6E"/>
    <w:rsid w:val="00FA3346"/>
    <w:rsid w:val="00FA48B0"/>
    <w:rsid w:val="00FA5AE2"/>
    <w:rsid w:val="00FA5BBA"/>
    <w:rsid w:val="00FA5BC3"/>
    <w:rsid w:val="00FB7331"/>
    <w:rsid w:val="00FB7E0E"/>
    <w:rsid w:val="00FC154B"/>
    <w:rsid w:val="00FC1950"/>
    <w:rsid w:val="00FC1CE5"/>
    <w:rsid w:val="00FC4ED8"/>
    <w:rsid w:val="00FC7437"/>
    <w:rsid w:val="00FC7868"/>
    <w:rsid w:val="00FD1053"/>
    <w:rsid w:val="00FD1516"/>
    <w:rsid w:val="00FD2079"/>
    <w:rsid w:val="00FD407C"/>
    <w:rsid w:val="00FD45CA"/>
    <w:rsid w:val="00FE6622"/>
    <w:rsid w:val="00FF2B18"/>
    <w:rsid w:val="00FF5096"/>
    <w:rsid w:val="00FF6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BC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F38"/>
    <w:pPr>
      <w:ind w:firstLine="360"/>
    </w:pPr>
    <w:rPr>
      <w:rFonts w:ascii="Arial" w:hAnsi="Arial"/>
      <w:sz w:val="22"/>
      <w:szCs w:val="24"/>
    </w:rPr>
  </w:style>
  <w:style w:type="paragraph" w:styleId="Heading1">
    <w:name w:val="heading 1"/>
    <w:basedOn w:val="Normal"/>
    <w:next w:val="Text1"/>
    <w:link w:val="Heading1Char"/>
    <w:qFormat/>
    <w:rsid w:val="00D55F38"/>
    <w:pPr>
      <w:keepNext/>
      <w:spacing w:before="240"/>
      <w:outlineLvl w:val="0"/>
    </w:pPr>
    <w:rPr>
      <w:rFonts w:ascii="BankGothic Md BT" w:hAnsi="BankGothic Md BT"/>
      <w:sz w:val="36"/>
      <w:szCs w:val="72"/>
    </w:rPr>
  </w:style>
  <w:style w:type="paragraph" w:styleId="Heading2">
    <w:name w:val="heading 2"/>
    <w:basedOn w:val="Normal"/>
    <w:next w:val="Text2"/>
    <w:qFormat/>
    <w:rsid w:val="00D55F38"/>
    <w:pPr>
      <w:keepNext/>
      <w:spacing w:before="120" w:after="60"/>
      <w:ind w:left="360"/>
      <w:outlineLvl w:val="1"/>
    </w:pPr>
    <w:rPr>
      <w:rFonts w:ascii="Swiss911 XCm BT" w:hAnsi="Swiss911 XCm BT" w:cs="Arial"/>
      <w:sz w:val="40"/>
      <w:szCs w:val="56"/>
    </w:rPr>
  </w:style>
  <w:style w:type="paragraph" w:styleId="Heading3">
    <w:name w:val="heading 3"/>
    <w:basedOn w:val="Normal"/>
    <w:next w:val="Text3"/>
    <w:qFormat/>
    <w:rsid w:val="00D55F38"/>
    <w:pPr>
      <w:keepNext/>
      <w:spacing w:before="120" w:after="40"/>
      <w:ind w:left="720"/>
      <w:outlineLvl w:val="2"/>
    </w:pPr>
    <w:rPr>
      <w:rFonts w:ascii="Trebuchet MS" w:hAnsi="Trebuchet MS" w:cs="Arial"/>
      <w:b/>
      <w:sz w:val="28"/>
      <w:szCs w:val="40"/>
    </w:rPr>
  </w:style>
  <w:style w:type="paragraph" w:styleId="Heading4">
    <w:name w:val="heading 4"/>
    <w:basedOn w:val="Normal"/>
    <w:next w:val="Text4"/>
    <w:qFormat/>
    <w:rsid w:val="00D55F38"/>
    <w:pPr>
      <w:keepNext/>
      <w:spacing w:before="240" w:after="60"/>
      <w:ind w:left="1080"/>
      <w:outlineLvl w:val="3"/>
    </w:pPr>
    <w:rPr>
      <w:rFonts w:ascii="BankGothic Md BT" w:hAnsi="BankGothic Md BT"/>
      <w:sz w:val="24"/>
      <w:szCs w:val="32"/>
    </w:rPr>
  </w:style>
  <w:style w:type="paragraph" w:styleId="Heading5">
    <w:name w:val="heading 5"/>
    <w:basedOn w:val="Normal"/>
    <w:next w:val="Normal"/>
    <w:qFormat/>
    <w:rsid w:val="00D55F38"/>
    <w:pPr>
      <w:keepNext/>
      <w:spacing w:before="240" w:after="60"/>
      <w:ind w:firstLine="0"/>
      <w:outlineLvl w:val="4"/>
    </w:pPr>
    <w:rPr>
      <w:rFonts w:ascii="Swiss911 XCm BT" w:hAnsi="Swiss911 XCm BT"/>
      <w:b/>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55F38"/>
    <w:pPr>
      <w:tabs>
        <w:tab w:val="center" w:pos="4320"/>
        <w:tab w:val="right" w:pos="8640"/>
      </w:tabs>
      <w:ind w:firstLine="0"/>
      <w:jc w:val="center"/>
    </w:pPr>
    <w:rPr>
      <w:rFonts w:ascii="Swiss911 XCm BT" w:hAnsi="Swiss911 XCm BT"/>
      <w:iCs/>
      <w:sz w:val="36"/>
      <w:szCs w:val="20"/>
    </w:rPr>
  </w:style>
  <w:style w:type="paragraph" w:styleId="Footer">
    <w:name w:val="footer"/>
    <w:basedOn w:val="Normal"/>
    <w:rsid w:val="00D55F38"/>
    <w:pPr>
      <w:tabs>
        <w:tab w:val="center" w:pos="4320"/>
        <w:tab w:val="right" w:pos="8640"/>
      </w:tabs>
    </w:pPr>
  </w:style>
  <w:style w:type="paragraph" w:customStyle="1" w:styleId="Page">
    <w:name w:val="Page#"/>
    <w:rsid w:val="00D55F38"/>
    <w:pPr>
      <w:jc w:val="center"/>
    </w:pPr>
    <w:rPr>
      <w:rFonts w:ascii="Arial" w:hAnsi="Arial" w:cs="Arial"/>
      <w:b/>
      <w:bCs/>
    </w:rPr>
  </w:style>
  <w:style w:type="paragraph" w:customStyle="1" w:styleId="Text2">
    <w:name w:val="Text2"/>
    <w:basedOn w:val="Text1"/>
    <w:rsid w:val="00D55F38"/>
    <w:pPr>
      <w:ind w:left="720"/>
    </w:pPr>
  </w:style>
  <w:style w:type="paragraph" w:customStyle="1" w:styleId="Text1">
    <w:name w:val="Text1"/>
    <w:basedOn w:val="Normal"/>
    <w:rsid w:val="00D55F38"/>
    <w:pPr>
      <w:ind w:left="360" w:firstLine="0"/>
    </w:pPr>
    <w:rPr>
      <w:rFonts w:cs="Arial"/>
      <w:szCs w:val="22"/>
    </w:rPr>
  </w:style>
  <w:style w:type="paragraph" w:customStyle="1" w:styleId="Text3">
    <w:name w:val="Text3"/>
    <w:basedOn w:val="Text2"/>
    <w:rsid w:val="00D55F38"/>
    <w:pPr>
      <w:ind w:left="1080"/>
    </w:pPr>
  </w:style>
  <w:style w:type="paragraph" w:customStyle="1" w:styleId="Text4">
    <w:name w:val="Text4"/>
    <w:basedOn w:val="Text3"/>
    <w:rsid w:val="00D55F38"/>
    <w:pPr>
      <w:ind w:left="1440"/>
    </w:pPr>
  </w:style>
  <w:style w:type="paragraph" w:customStyle="1" w:styleId="Chapter">
    <w:name w:val="Chapter"/>
    <w:basedOn w:val="Heading1"/>
    <w:rsid w:val="00D55F38"/>
    <w:pPr>
      <w:jc w:val="right"/>
    </w:pPr>
    <w:rPr>
      <w:sz w:val="80"/>
      <w:szCs w:val="80"/>
    </w:rPr>
  </w:style>
  <w:style w:type="paragraph" w:styleId="BodyTextIndent">
    <w:name w:val="Body Text Indent"/>
    <w:basedOn w:val="Normal"/>
    <w:rsid w:val="00D55F38"/>
  </w:style>
  <w:style w:type="paragraph" w:customStyle="1" w:styleId="TD">
    <w:name w:val="TD"/>
    <w:rsid w:val="00D55F38"/>
    <w:rPr>
      <w:rFonts w:ascii="Arial" w:hAnsi="Arial"/>
    </w:rPr>
  </w:style>
  <w:style w:type="paragraph" w:customStyle="1" w:styleId="TH">
    <w:name w:val="TH"/>
    <w:rsid w:val="00D55F38"/>
    <w:rPr>
      <w:rFonts w:ascii="Arial" w:hAnsi="Arial"/>
      <w:b/>
      <w:color w:val="FFFFFF"/>
    </w:rPr>
  </w:style>
  <w:style w:type="paragraph" w:customStyle="1" w:styleId="Figure">
    <w:name w:val="Figure"/>
    <w:basedOn w:val="Normal"/>
    <w:rsid w:val="00D55F38"/>
    <w:pPr>
      <w:ind w:firstLine="0"/>
      <w:jc w:val="center"/>
    </w:pPr>
    <w:rPr>
      <w:color w:val="FFFFFF"/>
      <w:sz w:val="16"/>
      <w:szCs w:val="16"/>
    </w:rPr>
  </w:style>
  <w:style w:type="paragraph" w:styleId="TableofFigures">
    <w:name w:val="table of figures"/>
    <w:basedOn w:val="Normal"/>
    <w:next w:val="Normal"/>
    <w:semiHidden/>
    <w:rsid w:val="00D55F38"/>
    <w:pPr>
      <w:ind w:left="400" w:hanging="400"/>
    </w:pPr>
  </w:style>
  <w:style w:type="character" w:styleId="Hyperlink">
    <w:name w:val="Hyperlink"/>
    <w:basedOn w:val="DefaultParagraphFont"/>
    <w:rsid w:val="00D55F38"/>
    <w:rPr>
      <w:color w:val="0000FF"/>
      <w:u w:val="single"/>
    </w:rPr>
  </w:style>
  <w:style w:type="paragraph" w:customStyle="1" w:styleId="Table">
    <w:name w:val="Table"/>
    <w:basedOn w:val="TD"/>
    <w:rsid w:val="00D55F38"/>
    <w:pPr>
      <w:jc w:val="center"/>
    </w:pPr>
    <w:rPr>
      <w:sz w:val="16"/>
      <w:szCs w:val="16"/>
    </w:rPr>
  </w:style>
  <w:style w:type="paragraph" w:styleId="TOC1">
    <w:name w:val="toc 1"/>
    <w:next w:val="Normal"/>
    <w:autoRedefine/>
    <w:semiHidden/>
    <w:rsid w:val="00D55F38"/>
    <w:rPr>
      <w:rFonts w:ascii="Arial" w:hAnsi="Arial"/>
    </w:rPr>
  </w:style>
  <w:style w:type="paragraph" w:styleId="TOC2">
    <w:name w:val="toc 2"/>
    <w:next w:val="Normal"/>
    <w:autoRedefine/>
    <w:semiHidden/>
    <w:rsid w:val="00D55F38"/>
    <w:pPr>
      <w:ind w:left="200"/>
    </w:pPr>
    <w:rPr>
      <w:rFonts w:ascii="Arial" w:hAnsi="Arial"/>
    </w:rPr>
  </w:style>
  <w:style w:type="paragraph" w:styleId="TOC3">
    <w:name w:val="toc 3"/>
    <w:next w:val="Normal"/>
    <w:autoRedefine/>
    <w:semiHidden/>
    <w:rsid w:val="00D55F38"/>
    <w:pPr>
      <w:ind w:left="400"/>
    </w:pPr>
    <w:rPr>
      <w:rFonts w:ascii="Arial" w:hAnsi="Arial"/>
    </w:rPr>
  </w:style>
  <w:style w:type="paragraph" w:styleId="TOC4">
    <w:name w:val="toc 4"/>
    <w:next w:val="Normal"/>
    <w:autoRedefine/>
    <w:semiHidden/>
    <w:rsid w:val="00D55F38"/>
    <w:pPr>
      <w:ind w:left="600"/>
    </w:pPr>
    <w:rPr>
      <w:rFonts w:ascii="Arial" w:hAnsi="Arial"/>
    </w:rPr>
  </w:style>
  <w:style w:type="paragraph" w:styleId="TOC5">
    <w:name w:val="toc 5"/>
    <w:basedOn w:val="Normal"/>
    <w:next w:val="Normal"/>
    <w:autoRedefine/>
    <w:semiHidden/>
    <w:rsid w:val="00D55F38"/>
    <w:pPr>
      <w:ind w:left="800"/>
    </w:pPr>
  </w:style>
  <w:style w:type="paragraph" w:styleId="TOC6">
    <w:name w:val="toc 6"/>
    <w:basedOn w:val="Normal"/>
    <w:next w:val="Normal"/>
    <w:autoRedefine/>
    <w:semiHidden/>
    <w:rsid w:val="00D55F38"/>
    <w:pPr>
      <w:ind w:left="1000"/>
    </w:pPr>
  </w:style>
  <w:style w:type="paragraph" w:styleId="TOC7">
    <w:name w:val="toc 7"/>
    <w:basedOn w:val="Normal"/>
    <w:next w:val="Normal"/>
    <w:autoRedefine/>
    <w:semiHidden/>
    <w:rsid w:val="00D55F38"/>
    <w:pPr>
      <w:ind w:left="1200"/>
    </w:pPr>
  </w:style>
  <w:style w:type="paragraph" w:styleId="TOC8">
    <w:name w:val="toc 8"/>
    <w:basedOn w:val="Normal"/>
    <w:next w:val="Normal"/>
    <w:autoRedefine/>
    <w:semiHidden/>
    <w:rsid w:val="00D55F38"/>
    <w:pPr>
      <w:ind w:left="1400"/>
    </w:pPr>
  </w:style>
  <w:style w:type="paragraph" w:styleId="TOC9">
    <w:name w:val="toc 9"/>
    <w:basedOn w:val="Normal"/>
    <w:next w:val="Normal"/>
    <w:autoRedefine/>
    <w:semiHidden/>
    <w:rsid w:val="00D55F38"/>
    <w:pPr>
      <w:ind w:left="1600"/>
    </w:pPr>
  </w:style>
  <w:style w:type="paragraph" w:customStyle="1" w:styleId="TableofContents">
    <w:name w:val="Table of Contents"/>
    <w:rsid w:val="00D55F38"/>
    <w:rPr>
      <w:rFonts w:ascii="Arial" w:hAnsi="Arial"/>
      <w:b/>
      <w:sz w:val="28"/>
    </w:rPr>
  </w:style>
  <w:style w:type="paragraph" w:styleId="Index1">
    <w:name w:val="index 1"/>
    <w:basedOn w:val="Normal"/>
    <w:next w:val="Normal"/>
    <w:autoRedefine/>
    <w:semiHidden/>
    <w:rsid w:val="00D55F38"/>
    <w:pPr>
      <w:ind w:left="200" w:hanging="200"/>
    </w:pPr>
  </w:style>
  <w:style w:type="paragraph" w:styleId="Index2">
    <w:name w:val="index 2"/>
    <w:basedOn w:val="Normal"/>
    <w:next w:val="Normal"/>
    <w:autoRedefine/>
    <w:semiHidden/>
    <w:rsid w:val="00D55F38"/>
    <w:pPr>
      <w:ind w:left="400" w:hanging="200"/>
    </w:pPr>
  </w:style>
  <w:style w:type="paragraph" w:styleId="Index3">
    <w:name w:val="index 3"/>
    <w:basedOn w:val="Normal"/>
    <w:next w:val="Normal"/>
    <w:autoRedefine/>
    <w:semiHidden/>
    <w:rsid w:val="00D55F38"/>
    <w:pPr>
      <w:ind w:left="600" w:hanging="200"/>
    </w:pPr>
  </w:style>
  <w:style w:type="paragraph" w:styleId="Index4">
    <w:name w:val="index 4"/>
    <w:basedOn w:val="Normal"/>
    <w:next w:val="Normal"/>
    <w:autoRedefine/>
    <w:semiHidden/>
    <w:rsid w:val="00D55F38"/>
    <w:pPr>
      <w:ind w:left="800" w:hanging="200"/>
    </w:pPr>
  </w:style>
  <w:style w:type="paragraph" w:styleId="Index5">
    <w:name w:val="index 5"/>
    <w:basedOn w:val="Normal"/>
    <w:next w:val="Normal"/>
    <w:autoRedefine/>
    <w:semiHidden/>
    <w:rsid w:val="00D55F38"/>
    <w:pPr>
      <w:ind w:left="1000" w:hanging="200"/>
    </w:pPr>
  </w:style>
  <w:style w:type="paragraph" w:styleId="Index6">
    <w:name w:val="index 6"/>
    <w:basedOn w:val="Normal"/>
    <w:next w:val="Normal"/>
    <w:autoRedefine/>
    <w:semiHidden/>
    <w:rsid w:val="00D55F38"/>
    <w:pPr>
      <w:ind w:left="1200" w:hanging="200"/>
    </w:pPr>
  </w:style>
  <w:style w:type="paragraph" w:styleId="Index7">
    <w:name w:val="index 7"/>
    <w:basedOn w:val="Normal"/>
    <w:next w:val="Normal"/>
    <w:autoRedefine/>
    <w:semiHidden/>
    <w:rsid w:val="00D55F38"/>
    <w:pPr>
      <w:ind w:left="1400" w:hanging="200"/>
    </w:pPr>
  </w:style>
  <w:style w:type="paragraph" w:styleId="Index8">
    <w:name w:val="index 8"/>
    <w:basedOn w:val="Normal"/>
    <w:next w:val="Normal"/>
    <w:autoRedefine/>
    <w:semiHidden/>
    <w:rsid w:val="00D55F38"/>
    <w:pPr>
      <w:ind w:left="1600" w:hanging="200"/>
    </w:pPr>
  </w:style>
  <w:style w:type="paragraph" w:styleId="Index9">
    <w:name w:val="index 9"/>
    <w:basedOn w:val="Normal"/>
    <w:next w:val="Normal"/>
    <w:autoRedefine/>
    <w:semiHidden/>
    <w:rsid w:val="00D55F38"/>
    <w:pPr>
      <w:ind w:left="1800" w:hanging="200"/>
    </w:pPr>
  </w:style>
  <w:style w:type="paragraph" w:styleId="IndexHeading">
    <w:name w:val="index heading"/>
    <w:basedOn w:val="Normal"/>
    <w:next w:val="Index1"/>
    <w:semiHidden/>
    <w:rsid w:val="00D55F38"/>
  </w:style>
  <w:style w:type="paragraph" w:styleId="Title">
    <w:name w:val="Title"/>
    <w:qFormat/>
    <w:rsid w:val="00D55F38"/>
    <w:pPr>
      <w:spacing w:line="240" w:lineRule="atLeast"/>
      <w:outlineLvl w:val="0"/>
    </w:pPr>
    <w:rPr>
      <w:rFonts w:ascii="Swiss911 XCm BT" w:hAnsi="Swiss911 XCm BT" w:cs="Arial"/>
      <w:b/>
      <w:bCs/>
      <w:kern w:val="28"/>
      <w:sz w:val="200"/>
      <w:szCs w:val="200"/>
    </w:rPr>
  </w:style>
  <w:style w:type="character" w:styleId="PageNumber">
    <w:name w:val="page number"/>
    <w:basedOn w:val="DefaultParagraphFont"/>
    <w:rsid w:val="00D55F38"/>
  </w:style>
  <w:style w:type="paragraph" w:customStyle="1" w:styleId="Question">
    <w:name w:val="Question"/>
    <w:basedOn w:val="Normal"/>
    <w:rsid w:val="00D55F38"/>
    <w:rPr>
      <w:rFonts w:ascii="Trebuchet MS" w:hAnsi="Trebuchet MS"/>
      <w:b/>
      <w:sz w:val="24"/>
    </w:rPr>
  </w:style>
  <w:style w:type="paragraph" w:customStyle="1" w:styleId="NormalComplex10pt">
    <w:name w:val="Normal + (Complex) 10 pt"/>
    <w:basedOn w:val="NormalWeb"/>
    <w:rsid w:val="00584059"/>
    <w:pPr>
      <w:spacing w:before="100" w:beforeAutospacing="1" w:after="100" w:afterAutospacing="1"/>
      <w:ind w:firstLine="0"/>
    </w:pPr>
    <w:rPr>
      <w:szCs w:val="20"/>
      <w:lang w:bidi="ar-EG"/>
    </w:rPr>
  </w:style>
  <w:style w:type="paragraph" w:customStyle="1" w:styleId="Picture">
    <w:name w:val="Picture"/>
    <w:basedOn w:val="Normal"/>
    <w:rsid w:val="00D55F38"/>
    <w:pPr>
      <w:spacing w:before="120" w:after="120"/>
      <w:ind w:firstLine="0"/>
      <w:jc w:val="center"/>
    </w:pPr>
  </w:style>
  <w:style w:type="paragraph" w:customStyle="1" w:styleId="Norma10pt">
    <w:name w:val="Norma10 pt"/>
    <w:basedOn w:val="Normal"/>
    <w:rsid w:val="00584059"/>
    <w:pPr>
      <w:spacing w:before="100" w:beforeAutospacing="1" w:after="100" w:afterAutospacing="1"/>
      <w:ind w:firstLine="0"/>
    </w:pPr>
    <w:rPr>
      <w:rFonts w:ascii="Times New Roman" w:hAnsi="Times New Roman"/>
      <w:sz w:val="24"/>
      <w:szCs w:val="20"/>
      <w:lang w:bidi="ar-EG"/>
    </w:rPr>
  </w:style>
  <w:style w:type="paragraph" w:styleId="NormalWeb">
    <w:name w:val="Normal (Web)"/>
    <w:basedOn w:val="Normal"/>
    <w:uiPriority w:val="99"/>
    <w:rsid w:val="00584059"/>
    <w:rPr>
      <w:rFonts w:ascii="Times New Roman" w:hAnsi="Times New Roman"/>
      <w:sz w:val="24"/>
    </w:rPr>
  </w:style>
  <w:style w:type="table" w:styleId="TableGrid">
    <w:name w:val="Table Grid"/>
    <w:basedOn w:val="TableNormal"/>
    <w:rsid w:val="00143318"/>
    <w:pPr>
      <w:ind w:firstLine="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2712C5"/>
    <w:rPr>
      <w:sz w:val="20"/>
      <w:szCs w:val="20"/>
    </w:rPr>
  </w:style>
  <w:style w:type="character" w:customStyle="1" w:styleId="FootnoteTextChar">
    <w:name w:val="Footnote Text Char"/>
    <w:basedOn w:val="DefaultParagraphFont"/>
    <w:link w:val="FootnoteText"/>
    <w:rsid w:val="002712C5"/>
    <w:rPr>
      <w:rFonts w:ascii="Arial" w:hAnsi="Arial"/>
    </w:rPr>
  </w:style>
  <w:style w:type="character" w:styleId="FootnoteReference">
    <w:name w:val="footnote reference"/>
    <w:basedOn w:val="DefaultParagraphFont"/>
    <w:rsid w:val="002712C5"/>
    <w:rPr>
      <w:vertAlign w:val="superscript"/>
    </w:rPr>
  </w:style>
  <w:style w:type="character" w:styleId="CommentReference">
    <w:name w:val="annotation reference"/>
    <w:basedOn w:val="DefaultParagraphFont"/>
    <w:rsid w:val="00140AA7"/>
    <w:rPr>
      <w:sz w:val="16"/>
      <w:szCs w:val="16"/>
    </w:rPr>
  </w:style>
  <w:style w:type="paragraph" w:styleId="CommentText">
    <w:name w:val="annotation text"/>
    <w:basedOn w:val="Normal"/>
    <w:link w:val="CommentTextChar"/>
    <w:rsid w:val="00140AA7"/>
    <w:rPr>
      <w:sz w:val="20"/>
      <w:szCs w:val="20"/>
    </w:rPr>
  </w:style>
  <w:style w:type="character" w:customStyle="1" w:styleId="CommentTextChar">
    <w:name w:val="Comment Text Char"/>
    <w:basedOn w:val="DefaultParagraphFont"/>
    <w:link w:val="CommentText"/>
    <w:rsid w:val="00140AA7"/>
    <w:rPr>
      <w:rFonts w:ascii="Arial" w:hAnsi="Arial"/>
    </w:rPr>
  </w:style>
  <w:style w:type="paragraph" w:styleId="CommentSubject">
    <w:name w:val="annotation subject"/>
    <w:basedOn w:val="CommentText"/>
    <w:next w:val="CommentText"/>
    <w:link w:val="CommentSubjectChar"/>
    <w:rsid w:val="00140AA7"/>
    <w:rPr>
      <w:b/>
      <w:bCs/>
    </w:rPr>
  </w:style>
  <w:style w:type="character" w:customStyle="1" w:styleId="CommentSubjectChar">
    <w:name w:val="Comment Subject Char"/>
    <w:basedOn w:val="CommentTextChar"/>
    <w:link w:val="CommentSubject"/>
    <w:rsid w:val="00140AA7"/>
    <w:rPr>
      <w:rFonts w:ascii="Arial" w:hAnsi="Arial"/>
      <w:b/>
      <w:bCs/>
    </w:rPr>
  </w:style>
  <w:style w:type="paragraph" w:styleId="BalloonText">
    <w:name w:val="Balloon Text"/>
    <w:basedOn w:val="Normal"/>
    <w:link w:val="BalloonTextChar"/>
    <w:rsid w:val="00140AA7"/>
    <w:rPr>
      <w:rFonts w:ascii="Tahoma" w:hAnsi="Tahoma" w:cs="Tahoma"/>
      <w:sz w:val="16"/>
      <w:szCs w:val="16"/>
    </w:rPr>
  </w:style>
  <w:style w:type="character" w:customStyle="1" w:styleId="BalloonTextChar">
    <w:name w:val="Balloon Text Char"/>
    <w:basedOn w:val="DefaultParagraphFont"/>
    <w:link w:val="BalloonText"/>
    <w:rsid w:val="00140AA7"/>
    <w:rPr>
      <w:rFonts w:ascii="Tahoma" w:hAnsi="Tahoma" w:cs="Tahoma"/>
      <w:sz w:val="16"/>
      <w:szCs w:val="16"/>
    </w:rPr>
  </w:style>
  <w:style w:type="paragraph" w:styleId="Revision">
    <w:name w:val="Revision"/>
    <w:hidden/>
    <w:uiPriority w:val="99"/>
    <w:semiHidden/>
    <w:rsid w:val="00467663"/>
    <w:rPr>
      <w:rFonts w:ascii="Arial" w:hAnsi="Arial"/>
      <w:sz w:val="22"/>
      <w:szCs w:val="24"/>
    </w:rPr>
  </w:style>
  <w:style w:type="paragraph" w:styleId="ListParagraph">
    <w:name w:val="List Paragraph"/>
    <w:basedOn w:val="Normal"/>
    <w:uiPriority w:val="34"/>
    <w:qFormat/>
    <w:rsid w:val="004E3A71"/>
    <w:pPr>
      <w:ind w:left="720"/>
      <w:contextualSpacing/>
    </w:pPr>
  </w:style>
  <w:style w:type="character" w:customStyle="1" w:styleId="apple-style-span">
    <w:name w:val="apple-style-span"/>
    <w:basedOn w:val="DefaultParagraphFont"/>
    <w:rsid w:val="004D6F43"/>
  </w:style>
  <w:style w:type="character" w:customStyle="1" w:styleId="apple-converted-space">
    <w:name w:val="apple-converted-space"/>
    <w:basedOn w:val="DefaultParagraphFont"/>
    <w:rsid w:val="004D6F43"/>
  </w:style>
  <w:style w:type="character" w:styleId="HTMLCode">
    <w:name w:val="HTML Code"/>
    <w:basedOn w:val="DefaultParagraphFont"/>
    <w:uiPriority w:val="99"/>
    <w:unhideWhenUsed/>
    <w:rsid w:val="004D6F43"/>
    <w:rPr>
      <w:rFonts w:ascii="Courier New" w:eastAsia="Times New Roman" w:hAnsi="Courier New" w:cs="Courier New"/>
      <w:sz w:val="20"/>
      <w:szCs w:val="20"/>
    </w:rPr>
  </w:style>
  <w:style w:type="character" w:styleId="FollowedHyperlink">
    <w:name w:val="FollowedHyperlink"/>
    <w:basedOn w:val="DefaultParagraphFont"/>
    <w:rsid w:val="00641619"/>
    <w:rPr>
      <w:color w:val="800080" w:themeColor="followedHyperlink"/>
      <w:u w:val="single"/>
    </w:rPr>
  </w:style>
  <w:style w:type="character" w:customStyle="1" w:styleId="WW8Num2z0">
    <w:name w:val="WW8Num2z0"/>
    <w:rsid w:val="00E95DC7"/>
    <w:rPr>
      <w:rFonts w:ascii="Symbol" w:hAnsi="Symbol"/>
    </w:rPr>
  </w:style>
  <w:style w:type="character" w:customStyle="1" w:styleId="Heading1Char">
    <w:name w:val="Heading 1 Char"/>
    <w:basedOn w:val="DefaultParagraphFont"/>
    <w:link w:val="Heading1"/>
    <w:rsid w:val="004A35EF"/>
    <w:rPr>
      <w:rFonts w:ascii="BankGothic Md BT" w:hAnsi="BankGothic Md BT"/>
      <w:sz w:val="36"/>
      <w:szCs w:val="72"/>
    </w:rPr>
  </w:style>
  <w:style w:type="character" w:customStyle="1" w:styleId="HeaderChar">
    <w:name w:val="Header Char"/>
    <w:basedOn w:val="DefaultParagraphFont"/>
    <w:link w:val="Header"/>
    <w:uiPriority w:val="99"/>
    <w:rsid w:val="00377DD0"/>
    <w:rPr>
      <w:rFonts w:ascii="Swiss911 XCm BT" w:hAnsi="Swiss911 XCm BT"/>
      <w:iCs/>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F38"/>
    <w:pPr>
      <w:ind w:firstLine="360"/>
    </w:pPr>
    <w:rPr>
      <w:rFonts w:ascii="Arial" w:hAnsi="Arial"/>
      <w:sz w:val="22"/>
      <w:szCs w:val="24"/>
    </w:rPr>
  </w:style>
  <w:style w:type="paragraph" w:styleId="Heading1">
    <w:name w:val="heading 1"/>
    <w:basedOn w:val="Normal"/>
    <w:next w:val="Text1"/>
    <w:link w:val="Heading1Char"/>
    <w:qFormat/>
    <w:rsid w:val="00D55F38"/>
    <w:pPr>
      <w:keepNext/>
      <w:spacing w:before="240"/>
      <w:outlineLvl w:val="0"/>
    </w:pPr>
    <w:rPr>
      <w:rFonts w:ascii="BankGothic Md BT" w:hAnsi="BankGothic Md BT"/>
      <w:sz w:val="36"/>
      <w:szCs w:val="72"/>
    </w:rPr>
  </w:style>
  <w:style w:type="paragraph" w:styleId="Heading2">
    <w:name w:val="heading 2"/>
    <w:basedOn w:val="Normal"/>
    <w:next w:val="Text2"/>
    <w:qFormat/>
    <w:rsid w:val="00D55F38"/>
    <w:pPr>
      <w:keepNext/>
      <w:spacing w:before="120" w:after="60"/>
      <w:ind w:left="360"/>
      <w:outlineLvl w:val="1"/>
    </w:pPr>
    <w:rPr>
      <w:rFonts w:ascii="Swiss911 XCm BT" w:hAnsi="Swiss911 XCm BT" w:cs="Arial"/>
      <w:sz w:val="40"/>
      <w:szCs w:val="56"/>
    </w:rPr>
  </w:style>
  <w:style w:type="paragraph" w:styleId="Heading3">
    <w:name w:val="heading 3"/>
    <w:basedOn w:val="Normal"/>
    <w:next w:val="Text3"/>
    <w:qFormat/>
    <w:rsid w:val="00D55F38"/>
    <w:pPr>
      <w:keepNext/>
      <w:spacing w:before="120" w:after="40"/>
      <w:ind w:left="720"/>
      <w:outlineLvl w:val="2"/>
    </w:pPr>
    <w:rPr>
      <w:rFonts w:ascii="Trebuchet MS" w:hAnsi="Trebuchet MS" w:cs="Arial"/>
      <w:b/>
      <w:sz w:val="28"/>
      <w:szCs w:val="40"/>
    </w:rPr>
  </w:style>
  <w:style w:type="paragraph" w:styleId="Heading4">
    <w:name w:val="heading 4"/>
    <w:basedOn w:val="Normal"/>
    <w:next w:val="Text4"/>
    <w:qFormat/>
    <w:rsid w:val="00D55F38"/>
    <w:pPr>
      <w:keepNext/>
      <w:spacing w:before="240" w:after="60"/>
      <w:ind w:left="1080"/>
      <w:outlineLvl w:val="3"/>
    </w:pPr>
    <w:rPr>
      <w:rFonts w:ascii="BankGothic Md BT" w:hAnsi="BankGothic Md BT"/>
      <w:sz w:val="24"/>
      <w:szCs w:val="32"/>
    </w:rPr>
  </w:style>
  <w:style w:type="paragraph" w:styleId="Heading5">
    <w:name w:val="heading 5"/>
    <w:basedOn w:val="Normal"/>
    <w:next w:val="Normal"/>
    <w:qFormat/>
    <w:rsid w:val="00D55F38"/>
    <w:pPr>
      <w:keepNext/>
      <w:spacing w:before="240" w:after="60"/>
      <w:ind w:firstLine="0"/>
      <w:outlineLvl w:val="4"/>
    </w:pPr>
    <w:rPr>
      <w:rFonts w:ascii="Swiss911 XCm BT" w:hAnsi="Swiss911 XCm BT"/>
      <w:b/>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55F38"/>
    <w:pPr>
      <w:tabs>
        <w:tab w:val="center" w:pos="4320"/>
        <w:tab w:val="right" w:pos="8640"/>
      </w:tabs>
      <w:ind w:firstLine="0"/>
      <w:jc w:val="center"/>
    </w:pPr>
    <w:rPr>
      <w:rFonts w:ascii="Swiss911 XCm BT" w:hAnsi="Swiss911 XCm BT"/>
      <w:iCs/>
      <w:sz w:val="36"/>
      <w:szCs w:val="20"/>
    </w:rPr>
  </w:style>
  <w:style w:type="paragraph" w:styleId="Footer">
    <w:name w:val="footer"/>
    <w:basedOn w:val="Normal"/>
    <w:rsid w:val="00D55F38"/>
    <w:pPr>
      <w:tabs>
        <w:tab w:val="center" w:pos="4320"/>
        <w:tab w:val="right" w:pos="8640"/>
      </w:tabs>
    </w:pPr>
  </w:style>
  <w:style w:type="paragraph" w:customStyle="1" w:styleId="Page">
    <w:name w:val="Page#"/>
    <w:rsid w:val="00D55F38"/>
    <w:pPr>
      <w:jc w:val="center"/>
    </w:pPr>
    <w:rPr>
      <w:rFonts w:ascii="Arial" w:hAnsi="Arial" w:cs="Arial"/>
      <w:b/>
      <w:bCs/>
    </w:rPr>
  </w:style>
  <w:style w:type="paragraph" w:customStyle="1" w:styleId="Text2">
    <w:name w:val="Text2"/>
    <w:basedOn w:val="Text1"/>
    <w:rsid w:val="00D55F38"/>
    <w:pPr>
      <w:ind w:left="720"/>
    </w:pPr>
  </w:style>
  <w:style w:type="paragraph" w:customStyle="1" w:styleId="Text1">
    <w:name w:val="Text1"/>
    <w:basedOn w:val="Normal"/>
    <w:rsid w:val="00D55F38"/>
    <w:pPr>
      <w:ind w:left="360" w:firstLine="0"/>
    </w:pPr>
    <w:rPr>
      <w:rFonts w:cs="Arial"/>
      <w:szCs w:val="22"/>
    </w:rPr>
  </w:style>
  <w:style w:type="paragraph" w:customStyle="1" w:styleId="Text3">
    <w:name w:val="Text3"/>
    <w:basedOn w:val="Text2"/>
    <w:rsid w:val="00D55F38"/>
    <w:pPr>
      <w:ind w:left="1080"/>
    </w:pPr>
  </w:style>
  <w:style w:type="paragraph" w:customStyle="1" w:styleId="Text4">
    <w:name w:val="Text4"/>
    <w:basedOn w:val="Text3"/>
    <w:rsid w:val="00D55F38"/>
    <w:pPr>
      <w:ind w:left="1440"/>
    </w:pPr>
  </w:style>
  <w:style w:type="paragraph" w:customStyle="1" w:styleId="Chapter">
    <w:name w:val="Chapter"/>
    <w:basedOn w:val="Heading1"/>
    <w:rsid w:val="00D55F38"/>
    <w:pPr>
      <w:jc w:val="right"/>
    </w:pPr>
    <w:rPr>
      <w:sz w:val="80"/>
      <w:szCs w:val="80"/>
    </w:rPr>
  </w:style>
  <w:style w:type="paragraph" w:styleId="BodyTextIndent">
    <w:name w:val="Body Text Indent"/>
    <w:basedOn w:val="Normal"/>
    <w:rsid w:val="00D55F38"/>
  </w:style>
  <w:style w:type="paragraph" w:customStyle="1" w:styleId="TD">
    <w:name w:val="TD"/>
    <w:rsid w:val="00D55F38"/>
    <w:rPr>
      <w:rFonts w:ascii="Arial" w:hAnsi="Arial"/>
    </w:rPr>
  </w:style>
  <w:style w:type="paragraph" w:customStyle="1" w:styleId="TH">
    <w:name w:val="TH"/>
    <w:rsid w:val="00D55F38"/>
    <w:rPr>
      <w:rFonts w:ascii="Arial" w:hAnsi="Arial"/>
      <w:b/>
      <w:color w:val="FFFFFF"/>
    </w:rPr>
  </w:style>
  <w:style w:type="paragraph" w:customStyle="1" w:styleId="Figure">
    <w:name w:val="Figure"/>
    <w:basedOn w:val="Normal"/>
    <w:rsid w:val="00D55F38"/>
    <w:pPr>
      <w:ind w:firstLine="0"/>
      <w:jc w:val="center"/>
    </w:pPr>
    <w:rPr>
      <w:color w:val="FFFFFF"/>
      <w:sz w:val="16"/>
      <w:szCs w:val="16"/>
    </w:rPr>
  </w:style>
  <w:style w:type="paragraph" w:styleId="TableofFigures">
    <w:name w:val="table of figures"/>
    <w:basedOn w:val="Normal"/>
    <w:next w:val="Normal"/>
    <w:semiHidden/>
    <w:rsid w:val="00D55F38"/>
    <w:pPr>
      <w:ind w:left="400" w:hanging="400"/>
    </w:pPr>
  </w:style>
  <w:style w:type="character" w:styleId="Hyperlink">
    <w:name w:val="Hyperlink"/>
    <w:basedOn w:val="DefaultParagraphFont"/>
    <w:rsid w:val="00D55F38"/>
    <w:rPr>
      <w:color w:val="0000FF"/>
      <w:u w:val="single"/>
    </w:rPr>
  </w:style>
  <w:style w:type="paragraph" w:customStyle="1" w:styleId="Table">
    <w:name w:val="Table"/>
    <w:basedOn w:val="TD"/>
    <w:rsid w:val="00D55F38"/>
    <w:pPr>
      <w:jc w:val="center"/>
    </w:pPr>
    <w:rPr>
      <w:sz w:val="16"/>
      <w:szCs w:val="16"/>
    </w:rPr>
  </w:style>
  <w:style w:type="paragraph" w:styleId="TOC1">
    <w:name w:val="toc 1"/>
    <w:next w:val="Normal"/>
    <w:autoRedefine/>
    <w:semiHidden/>
    <w:rsid w:val="00D55F38"/>
    <w:rPr>
      <w:rFonts w:ascii="Arial" w:hAnsi="Arial"/>
    </w:rPr>
  </w:style>
  <w:style w:type="paragraph" w:styleId="TOC2">
    <w:name w:val="toc 2"/>
    <w:next w:val="Normal"/>
    <w:autoRedefine/>
    <w:semiHidden/>
    <w:rsid w:val="00D55F38"/>
    <w:pPr>
      <w:ind w:left="200"/>
    </w:pPr>
    <w:rPr>
      <w:rFonts w:ascii="Arial" w:hAnsi="Arial"/>
    </w:rPr>
  </w:style>
  <w:style w:type="paragraph" w:styleId="TOC3">
    <w:name w:val="toc 3"/>
    <w:next w:val="Normal"/>
    <w:autoRedefine/>
    <w:semiHidden/>
    <w:rsid w:val="00D55F38"/>
    <w:pPr>
      <w:ind w:left="400"/>
    </w:pPr>
    <w:rPr>
      <w:rFonts w:ascii="Arial" w:hAnsi="Arial"/>
    </w:rPr>
  </w:style>
  <w:style w:type="paragraph" w:styleId="TOC4">
    <w:name w:val="toc 4"/>
    <w:next w:val="Normal"/>
    <w:autoRedefine/>
    <w:semiHidden/>
    <w:rsid w:val="00D55F38"/>
    <w:pPr>
      <w:ind w:left="600"/>
    </w:pPr>
    <w:rPr>
      <w:rFonts w:ascii="Arial" w:hAnsi="Arial"/>
    </w:rPr>
  </w:style>
  <w:style w:type="paragraph" w:styleId="TOC5">
    <w:name w:val="toc 5"/>
    <w:basedOn w:val="Normal"/>
    <w:next w:val="Normal"/>
    <w:autoRedefine/>
    <w:semiHidden/>
    <w:rsid w:val="00D55F38"/>
    <w:pPr>
      <w:ind w:left="800"/>
    </w:pPr>
  </w:style>
  <w:style w:type="paragraph" w:styleId="TOC6">
    <w:name w:val="toc 6"/>
    <w:basedOn w:val="Normal"/>
    <w:next w:val="Normal"/>
    <w:autoRedefine/>
    <w:semiHidden/>
    <w:rsid w:val="00D55F38"/>
    <w:pPr>
      <w:ind w:left="1000"/>
    </w:pPr>
  </w:style>
  <w:style w:type="paragraph" w:styleId="TOC7">
    <w:name w:val="toc 7"/>
    <w:basedOn w:val="Normal"/>
    <w:next w:val="Normal"/>
    <w:autoRedefine/>
    <w:semiHidden/>
    <w:rsid w:val="00D55F38"/>
    <w:pPr>
      <w:ind w:left="1200"/>
    </w:pPr>
  </w:style>
  <w:style w:type="paragraph" w:styleId="TOC8">
    <w:name w:val="toc 8"/>
    <w:basedOn w:val="Normal"/>
    <w:next w:val="Normal"/>
    <w:autoRedefine/>
    <w:semiHidden/>
    <w:rsid w:val="00D55F38"/>
    <w:pPr>
      <w:ind w:left="1400"/>
    </w:pPr>
  </w:style>
  <w:style w:type="paragraph" w:styleId="TOC9">
    <w:name w:val="toc 9"/>
    <w:basedOn w:val="Normal"/>
    <w:next w:val="Normal"/>
    <w:autoRedefine/>
    <w:semiHidden/>
    <w:rsid w:val="00D55F38"/>
    <w:pPr>
      <w:ind w:left="1600"/>
    </w:pPr>
  </w:style>
  <w:style w:type="paragraph" w:customStyle="1" w:styleId="TableofContents">
    <w:name w:val="Table of Contents"/>
    <w:rsid w:val="00D55F38"/>
    <w:rPr>
      <w:rFonts w:ascii="Arial" w:hAnsi="Arial"/>
      <w:b/>
      <w:sz w:val="28"/>
    </w:rPr>
  </w:style>
  <w:style w:type="paragraph" w:styleId="Index1">
    <w:name w:val="index 1"/>
    <w:basedOn w:val="Normal"/>
    <w:next w:val="Normal"/>
    <w:autoRedefine/>
    <w:semiHidden/>
    <w:rsid w:val="00D55F38"/>
    <w:pPr>
      <w:ind w:left="200" w:hanging="200"/>
    </w:pPr>
  </w:style>
  <w:style w:type="paragraph" w:styleId="Index2">
    <w:name w:val="index 2"/>
    <w:basedOn w:val="Normal"/>
    <w:next w:val="Normal"/>
    <w:autoRedefine/>
    <w:semiHidden/>
    <w:rsid w:val="00D55F38"/>
    <w:pPr>
      <w:ind w:left="400" w:hanging="200"/>
    </w:pPr>
  </w:style>
  <w:style w:type="paragraph" w:styleId="Index3">
    <w:name w:val="index 3"/>
    <w:basedOn w:val="Normal"/>
    <w:next w:val="Normal"/>
    <w:autoRedefine/>
    <w:semiHidden/>
    <w:rsid w:val="00D55F38"/>
    <w:pPr>
      <w:ind w:left="600" w:hanging="200"/>
    </w:pPr>
  </w:style>
  <w:style w:type="paragraph" w:styleId="Index4">
    <w:name w:val="index 4"/>
    <w:basedOn w:val="Normal"/>
    <w:next w:val="Normal"/>
    <w:autoRedefine/>
    <w:semiHidden/>
    <w:rsid w:val="00D55F38"/>
    <w:pPr>
      <w:ind w:left="800" w:hanging="200"/>
    </w:pPr>
  </w:style>
  <w:style w:type="paragraph" w:styleId="Index5">
    <w:name w:val="index 5"/>
    <w:basedOn w:val="Normal"/>
    <w:next w:val="Normal"/>
    <w:autoRedefine/>
    <w:semiHidden/>
    <w:rsid w:val="00D55F38"/>
    <w:pPr>
      <w:ind w:left="1000" w:hanging="200"/>
    </w:pPr>
  </w:style>
  <w:style w:type="paragraph" w:styleId="Index6">
    <w:name w:val="index 6"/>
    <w:basedOn w:val="Normal"/>
    <w:next w:val="Normal"/>
    <w:autoRedefine/>
    <w:semiHidden/>
    <w:rsid w:val="00D55F38"/>
    <w:pPr>
      <w:ind w:left="1200" w:hanging="200"/>
    </w:pPr>
  </w:style>
  <w:style w:type="paragraph" w:styleId="Index7">
    <w:name w:val="index 7"/>
    <w:basedOn w:val="Normal"/>
    <w:next w:val="Normal"/>
    <w:autoRedefine/>
    <w:semiHidden/>
    <w:rsid w:val="00D55F38"/>
    <w:pPr>
      <w:ind w:left="1400" w:hanging="200"/>
    </w:pPr>
  </w:style>
  <w:style w:type="paragraph" w:styleId="Index8">
    <w:name w:val="index 8"/>
    <w:basedOn w:val="Normal"/>
    <w:next w:val="Normal"/>
    <w:autoRedefine/>
    <w:semiHidden/>
    <w:rsid w:val="00D55F38"/>
    <w:pPr>
      <w:ind w:left="1600" w:hanging="200"/>
    </w:pPr>
  </w:style>
  <w:style w:type="paragraph" w:styleId="Index9">
    <w:name w:val="index 9"/>
    <w:basedOn w:val="Normal"/>
    <w:next w:val="Normal"/>
    <w:autoRedefine/>
    <w:semiHidden/>
    <w:rsid w:val="00D55F38"/>
    <w:pPr>
      <w:ind w:left="1800" w:hanging="200"/>
    </w:pPr>
  </w:style>
  <w:style w:type="paragraph" w:styleId="IndexHeading">
    <w:name w:val="index heading"/>
    <w:basedOn w:val="Normal"/>
    <w:next w:val="Index1"/>
    <w:semiHidden/>
    <w:rsid w:val="00D55F38"/>
  </w:style>
  <w:style w:type="paragraph" w:styleId="Title">
    <w:name w:val="Title"/>
    <w:qFormat/>
    <w:rsid w:val="00D55F38"/>
    <w:pPr>
      <w:spacing w:line="240" w:lineRule="atLeast"/>
      <w:outlineLvl w:val="0"/>
    </w:pPr>
    <w:rPr>
      <w:rFonts w:ascii="Swiss911 XCm BT" w:hAnsi="Swiss911 XCm BT" w:cs="Arial"/>
      <w:b/>
      <w:bCs/>
      <w:kern w:val="28"/>
      <w:sz w:val="200"/>
      <w:szCs w:val="200"/>
    </w:rPr>
  </w:style>
  <w:style w:type="character" w:styleId="PageNumber">
    <w:name w:val="page number"/>
    <w:basedOn w:val="DefaultParagraphFont"/>
    <w:rsid w:val="00D55F38"/>
  </w:style>
  <w:style w:type="paragraph" w:customStyle="1" w:styleId="Question">
    <w:name w:val="Question"/>
    <w:basedOn w:val="Normal"/>
    <w:rsid w:val="00D55F38"/>
    <w:rPr>
      <w:rFonts w:ascii="Trebuchet MS" w:hAnsi="Trebuchet MS"/>
      <w:b/>
      <w:sz w:val="24"/>
    </w:rPr>
  </w:style>
  <w:style w:type="paragraph" w:customStyle="1" w:styleId="NormalComplex10pt">
    <w:name w:val="Normal + (Complex) 10 pt"/>
    <w:basedOn w:val="NormalWeb"/>
    <w:rsid w:val="00584059"/>
    <w:pPr>
      <w:spacing w:before="100" w:beforeAutospacing="1" w:after="100" w:afterAutospacing="1"/>
      <w:ind w:firstLine="0"/>
    </w:pPr>
    <w:rPr>
      <w:szCs w:val="20"/>
      <w:lang w:bidi="ar-EG"/>
    </w:rPr>
  </w:style>
  <w:style w:type="paragraph" w:customStyle="1" w:styleId="Picture">
    <w:name w:val="Picture"/>
    <w:basedOn w:val="Normal"/>
    <w:rsid w:val="00D55F38"/>
    <w:pPr>
      <w:spacing w:before="120" w:after="120"/>
      <w:ind w:firstLine="0"/>
      <w:jc w:val="center"/>
    </w:pPr>
  </w:style>
  <w:style w:type="paragraph" w:customStyle="1" w:styleId="Norma10pt">
    <w:name w:val="Norma10 pt"/>
    <w:basedOn w:val="Normal"/>
    <w:rsid w:val="00584059"/>
    <w:pPr>
      <w:spacing w:before="100" w:beforeAutospacing="1" w:after="100" w:afterAutospacing="1"/>
      <w:ind w:firstLine="0"/>
    </w:pPr>
    <w:rPr>
      <w:rFonts w:ascii="Times New Roman" w:hAnsi="Times New Roman"/>
      <w:sz w:val="24"/>
      <w:szCs w:val="20"/>
      <w:lang w:bidi="ar-EG"/>
    </w:rPr>
  </w:style>
  <w:style w:type="paragraph" w:styleId="NormalWeb">
    <w:name w:val="Normal (Web)"/>
    <w:basedOn w:val="Normal"/>
    <w:uiPriority w:val="99"/>
    <w:rsid w:val="00584059"/>
    <w:rPr>
      <w:rFonts w:ascii="Times New Roman" w:hAnsi="Times New Roman"/>
      <w:sz w:val="24"/>
    </w:rPr>
  </w:style>
  <w:style w:type="table" w:styleId="TableGrid">
    <w:name w:val="Table Grid"/>
    <w:basedOn w:val="TableNormal"/>
    <w:rsid w:val="00143318"/>
    <w:pPr>
      <w:ind w:firstLine="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2712C5"/>
    <w:rPr>
      <w:sz w:val="20"/>
      <w:szCs w:val="20"/>
    </w:rPr>
  </w:style>
  <w:style w:type="character" w:customStyle="1" w:styleId="FootnoteTextChar">
    <w:name w:val="Footnote Text Char"/>
    <w:basedOn w:val="DefaultParagraphFont"/>
    <w:link w:val="FootnoteText"/>
    <w:rsid w:val="002712C5"/>
    <w:rPr>
      <w:rFonts w:ascii="Arial" w:hAnsi="Arial"/>
    </w:rPr>
  </w:style>
  <w:style w:type="character" w:styleId="FootnoteReference">
    <w:name w:val="footnote reference"/>
    <w:basedOn w:val="DefaultParagraphFont"/>
    <w:rsid w:val="002712C5"/>
    <w:rPr>
      <w:vertAlign w:val="superscript"/>
    </w:rPr>
  </w:style>
  <w:style w:type="character" w:styleId="CommentReference">
    <w:name w:val="annotation reference"/>
    <w:basedOn w:val="DefaultParagraphFont"/>
    <w:rsid w:val="00140AA7"/>
    <w:rPr>
      <w:sz w:val="16"/>
      <w:szCs w:val="16"/>
    </w:rPr>
  </w:style>
  <w:style w:type="paragraph" w:styleId="CommentText">
    <w:name w:val="annotation text"/>
    <w:basedOn w:val="Normal"/>
    <w:link w:val="CommentTextChar"/>
    <w:rsid w:val="00140AA7"/>
    <w:rPr>
      <w:sz w:val="20"/>
      <w:szCs w:val="20"/>
    </w:rPr>
  </w:style>
  <w:style w:type="character" w:customStyle="1" w:styleId="CommentTextChar">
    <w:name w:val="Comment Text Char"/>
    <w:basedOn w:val="DefaultParagraphFont"/>
    <w:link w:val="CommentText"/>
    <w:rsid w:val="00140AA7"/>
    <w:rPr>
      <w:rFonts w:ascii="Arial" w:hAnsi="Arial"/>
    </w:rPr>
  </w:style>
  <w:style w:type="paragraph" w:styleId="CommentSubject">
    <w:name w:val="annotation subject"/>
    <w:basedOn w:val="CommentText"/>
    <w:next w:val="CommentText"/>
    <w:link w:val="CommentSubjectChar"/>
    <w:rsid w:val="00140AA7"/>
    <w:rPr>
      <w:b/>
      <w:bCs/>
    </w:rPr>
  </w:style>
  <w:style w:type="character" w:customStyle="1" w:styleId="CommentSubjectChar">
    <w:name w:val="Comment Subject Char"/>
    <w:basedOn w:val="CommentTextChar"/>
    <w:link w:val="CommentSubject"/>
    <w:rsid w:val="00140AA7"/>
    <w:rPr>
      <w:rFonts w:ascii="Arial" w:hAnsi="Arial"/>
      <w:b/>
      <w:bCs/>
    </w:rPr>
  </w:style>
  <w:style w:type="paragraph" w:styleId="BalloonText">
    <w:name w:val="Balloon Text"/>
    <w:basedOn w:val="Normal"/>
    <w:link w:val="BalloonTextChar"/>
    <w:rsid w:val="00140AA7"/>
    <w:rPr>
      <w:rFonts w:ascii="Tahoma" w:hAnsi="Tahoma" w:cs="Tahoma"/>
      <w:sz w:val="16"/>
      <w:szCs w:val="16"/>
    </w:rPr>
  </w:style>
  <w:style w:type="character" w:customStyle="1" w:styleId="BalloonTextChar">
    <w:name w:val="Balloon Text Char"/>
    <w:basedOn w:val="DefaultParagraphFont"/>
    <w:link w:val="BalloonText"/>
    <w:rsid w:val="00140AA7"/>
    <w:rPr>
      <w:rFonts w:ascii="Tahoma" w:hAnsi="Tahoma" w:cs="Tahoma"/>
      <w:sz w:val="16"/>
      <w:szCs w:val="16"/>
    </w:rPr>
  </w:style>
  <w:style w:type="paragraph" w:styleId="Revision">
    <w:name w:val="Revision"/>
    <w:hidden/>
    <w:uiPriority w:val="99"/>
    <w:semiHidden/>
    <w:rsid w:val="00467663"/>
    <w:rPr>
      <w:rFonts w:ascii="Arial" w:hAnsi="Arial"/>
      <w:sz w:val="22"/>
      <w:szCs w:val="24"/>
    </w:rPr>
  </w:style>
  <w:style w:type="paragraph" w:styleId="ListParagraph">
    <w:name w:val="List Paragraph"/>
    <w:basedOn w:val="Normal"/>
    <w:uiPriority w:val="34"/>
    <w:qFormat/>
    <w:rsid w:val="004E3A71"/>
    <w:pPr>
      <w:ind w:left="720"/>
      <w:contextualSpacing/>
    </w:pPr>
  </w:style>
  <w:style w:type="character" w:customStyle="1" w:styleId="apple-style-span">
    <w:name w:val="apple-style-span"/>
    <w:basedOn w:val="DefaultParagraphFont"/>
    <w:rsid w:val="004D6F43"/>
  </w:style>
  <w:style w:type="character" w:customStyle="1" w:styleId="apple-converted-space">
    <w:name w:val="apple-converted-space"/>
    <w:basedOn w:val="DefaultParagraphFont"/>
    <w:rsid w:val="004D6F43"/>
  </w:style>
  <w:style w:type="character" w:styleId="HTMLCode">
    <w:name w:val="HTML Code"/>
    <w:basedOn w:val="DefaultParagraphFont"/>
    <w:uiPriority w:val="99"/>
    <w:unhideWhenUsed/>
    <w:rsid w:val="004D6F43"/>
    <w:rPr>
      <w:rFonts w:ascii="Courier New" w:eastAsia="Times New Roman" w:hAnsi="Courier New" w:cs="Courier New"/>
      <w:sz w:val="20"/>
      <w:szCs w:val="20"/>
    </w:rPr>
  </w:style>
  <w:style w:type="character" w:styleId="FollowedHyperlink">
    <w:name w:val="FollowedHyperlink"/>
    <w:basedOn w:val="DefaultParagraphFont"/>
    <w:rsid w:val="00641619"/>
    <w:rPr>
      <w:color w:val="800080" w:themeColor="followedHyperlink"/>
      <w:u w:val="single"/>
    </w:rPr>
  </w:style>
  <w:style w:type="character" w:customStyle="1" w:styleId="WW8Num2z0">
    <w:name w:val="WW8Num2z0"/>
    <w:rsid w:val="00E95DC7"/>
    <w:rPr>
      <w:rFonts w:ascii="Symbol" w:hAnsi="Symbol"/>
    </w:rPr>
  </w:style>
  <w:style w:type="character" w:customStyle="1" w:styleId="Heading1Char">
    <w:name w:val="Heading 1 Char"/>
    <w:basedOn w:val="DefaultParagraphFont"/>
    <w:link w:val="Heading1"/>
    <w:rsid w:val="004A35EF"/>
    <w:rPr>
      <w:rFonts w:ascii="BankGothic Md BT" w:hAnsi="BankGothic Md BT"/>
      <w:sz w:val="36"/>
      <w:szCs w:val="72"/>
    </w:rPr>
  </w:style>
  <w:style w:type="character" w:customStyle="1" w:styleId="HeaderChar">
    <w:name w:val="Header Char"/>
    <w:basedOn w:val="DefaultParagraphFont"/>
    <w:link w:val="Header"/>
    <w:uiPriority w:val="99"/>
    <w:rsid w:val="00377DD0"/>
    <w:rPr>
      <w:rFonts w:ascii="Swiss911 XCm BT" w:hAnsi="Swiss911 XCm BT"/>
      <w:iC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16763">
      <w:bodyDiv w:val="1"/>
      <w:marLeft w:val="0"/>
      <w:marRight w:val="0"/>
      <w:marTop w:val="0"/>
      <w:marBottom w:val="0"/>
      <w:divBdr>
        <w:top w:val="none" w:sz="0" w:space="0" w:color="auto"/>
        <w:left w:val="none" w:sz="0" w:space="0" w:color="auto"/>
        <w:bottom w:val="none" w:sz="0" w:space="0" w:color="auto"/>
        <w:right w:val="none" w:sz="0" w:space="0" w:color="auto"/>
      </w:divBdr>
    </w:div>
    <w:div w:id="178005583">
      <w:bodyDiv w:val="1"/>
      <w:marLeft w:val="0"/>
      <w:marRight w:val="0"/>
      <w:marTop w:val="0"/>
      <w:marBottom w:val="0"/>
      <w:divBdr>
        <w:top w:val="none" w:sz="0" w:space="0" w:color="auto"/>
        <w:left w:val="none" w:sz="0" w:space="0" w:color="auto"/>
        <w:bottom w:val="none" w:sz="0" w:space="0" w:color="auto"/>
        <w:right w:val="none" w:sz="0" w:space="0" w:color="auto"/>
      </w:divBdr>
    </w:div>
    <w:div w:id="174857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hyperlink" Target="https://helpx.adobe.com/x-productkb/global/show-hidden-files-folders-extensions.html" TargetMode="Externa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http://en.wikipedia.org/wiki/Software_bug" TargetMode="Externa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12.jpe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4FBFC-B2FF-4A3F-A8FC-F19C4BBDC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CMP102 - Data Structure Lab 1</vt:lpstr>
    </vt:vector>
  </TitlesOfParts>
  <Company>non</Company>
  <LinksUpToDate>false</LinksUpToDate>
  <CharactersWithSpaces>13872</CharactersWithSpaces>
  <SharedDoc>false</SharedDoc>
  <HLinks>
    <vt:vector size="6" baseType="variant">
      <vt:variant>
        <vt:i4>2818126</vt:i4>
      </vt:variant>
      <vt:variant>
        <vt:i4>0</vt:i4>
      </vt:variant>
      <vt:variant>
        <vt:i4>0</vt:i4>
      </vt:variant>
      <vt:variant>
        <vt:i4>5</vt:i4>
      </vt:variant>
      <vt:variant>
        <vt:lpwstr>http://en.wikipedia.org/wiki/Computer_bug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CMP102 - Data Structure Lab 1</dc:title>
  <dc:creator>systemax</dc:creator>
  <cp:lastModifiedBy>Moda</cp:lastModifiedBy>
  <cp:revision>29</cp:revision>
  <cp:lastPrinted>2018-09-18T15:39:00Z</cp:lastPrinted>
  <dcterms:created xsi:type="dcterms:W3CDTF">2019-01-29T18:24:00Z</dcterms:created>
  <dcterms:modified xsi:type="dcterms:W3CDTF">2019-01-29T20:35:00Z</dcterms:modified>
</cp:coreProperties>
</file>